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2893859" w:displacedByCustomXml="next"/>
    <w:sdt>
      <w:sdtPr>
        <w:rPr>
          <w:rFonts w:ascii="Arial" w:eastAsia="Arial" w:hAnsi="Arial" w:cs="Arial"/>
          <w:lang w:val="en" w:eastAsia="zh-CN"/>
        </w:rPr>
        <w:id w:val="-986932972"/>
        <w:docPartObj>
          <w:docPartGallery w:val="Cover Pages"/>
          <w:docPartUnique/>
        </w:docPartObj>
      </w:sdtPr>
      <w:sdtContent>
        <w:p w14:paraId="06EF9CDB" w14:textId="332CA009" w:rsidR="00F1032D" w:rsidRDefault="00F1032D">
          <w:pPr>
            <w:pStyle w:val="NoSpacing"/>
          </w:pPr>
          <w:r>
            <w:rPr>
              <w:noProof/>
            </w:rPr>
            <mc:AlternateContent>
              <mc:Choice Requires="wpg">
                <w:drawing>
                  <wp:anchor distT="0" distB="0" distL="114300" distR="114300" simplePos="0" relativeHeight="251655168" behindDoc="1" locked="0" layoutInCell="1" allowOverlap="1" wp14:anchorId="31612FC3" wp14:editId="78721A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263E1F5" w14:textId="1CBC99FD" w:rsidR="00F1032D" w:rsidRDefault="00F1032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612FC3" id="Group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263E1F5" w14:textId="1CBC99FD" w:rsidR="00F1032D" w:rsidRDefault="00F1032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D7CA4AF" w14:textId="52044FD0" w:rsidR="00F1032D" w:rsidRDefault="00863A09">
          <w:pPr>
            <w:rPr>
              <w:rFonts w:asciiTheme="majorHAnsi" w:eastAsiaTheme="majorEastAsia" w:hAnsiTheme="majorHAnsi" w:cstheme="majorBidi"/>
              <w:color w:val="365F91" w:themeColor="accent1" w:themeShade="BF"/>
              <w:sz w:val="32"/>
              <w:szCs w:val="32"/>
              <w:lang w:val="en-US" w:eastAsia="en-US"/>
            </w:rPr>
          </w:pPr>
          <w:r>
            <w:rPr>
              <w:noProof/>
            </w:rPr>
            <mc:AlternateContent>
              <mc:Choice Requires="wps">
                <w:drawing>
                  <wp:anchor distT="0" distB="0" distL="114300" distR="114300" simplePos="0" relativeHeight="251660288" behindDoc="0" locked="0" layoutInCell="1" allowOverlap="1" wp14:anchorId="4C61A9CC" wp14:editId="4A81D4FE">
                    <wp:simplePos x="0" y="0"/>
                    <wp:positionH relativeFrom="page">
                      <wp:posOffset>2986240</wp:posOffset>
                    </wp:positionH>
                    <wp:positionV relativeFrom="page">
                      <wp:posOffset>7856604</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3AAB" w14:textId="5A995304" w:rsidR="00F1032D" w:rsidRPr="00BC31FA" w:rsidRDefault="00000000">
                                <w:pPr>
                                  <w:pStyle w:val="NoSpacing"/>
                                  <w:rPr>
                                    <w:color w:val="4F81BD" w:themeColor="accent1"/>
                                    <w:sz w:val="32"/>
                                    <w:szCs w:val="32"/>
                                  </w:rPr>
                                </w:pPr>
                                <w:sdt>
                                  <w:sdtPr>
                                    <w:rPr>
                                      <w:color w:val="4F81BD"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F1032D" w:rsidRPr="00BC31FA">
                                      <w:rPr>
                                        <w:color w:val="4F81BD" w:themeColor="accent1"/>
                                        <w:sz w:val="32"/>
                                        <w:szCs w:val="32"/>
                                      </w:rPr>
                                      <w:t>Hardi</w:t>
                                    </w:r>
                                    <w:proofErr w:type="spellEnd"/>
                                    <w:r w:rsidR="00F1032D" w:rsidRPr="00BC31FA">
                                      <w:rPr>
                                        <w:color w:val="4F81BD" w:themeColor="accent1"/>
                                        <w:sz w:val="32"/>
                                        <w:szCs w:val="32"/>
                                      </w:rPr>
                                      <w:t xml:space="preserve"> </w:t>
                                    </w:r>
                                    <w:proofErr w:type="spellStart"/>
                                    <w:r w:rsidR="00F1032D" w:rsidRPr="00BC31FA">
                                      <w:rPr>
                                        <w:color w:val="4F81BD" w:themeColor="accent1"/>
                                        <w:sz w:val="32"/>
                                        <w:szCs w:val="32"/>
                                      </w:rPr>
                                      <w:t>Nagaria</w:t>
                                    </w:r>
                                    <w:proofErr w:type="spellEnd"/>
                                  </w:sdtContent>
                                </w:sdt>
                              </w:p>
                              <w:p w14:paraId="3C39B76B" w14:textId="3267E1E2" w:rsidR="00F1032D"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103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61A9CC" id="_x0000_t202" coordsize="21600,21600" o:spt="202" path="m,l,21600r21600,l21600,xe">
                    <v:stroke joinstyle="miter"/>
                    <v:path gradientshapeok="t" o:connecttype="rect"/>
                  </v:shapetype>
                  <v:shape id="Text Box 32" o:spid="_x0000_s1055" type="#_x0000_t202" style="position:absolute;margin-left:235.15pt;margin-top:618.65pt;width:4in;height:28.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" filled="f" stroked="f" strokeweight=".5pt">
                    <v:textbox style="mso-fit-shape-to-text:t" inset="0,0,0,0">
                      <w:txbxContent>
                        <w:p w14:paraId="6FCA3AAB" w14:textId="5A995304" w:rsidR="00F1032D" w:rsidRPr="00BC31FA" w:rsidRDefault="00F1032D">
                          <w:pPr>
                            <w:pStyle w:val="NoSpacing"/>
                            <w:rPr>
                              <w:color w:val="4F81BD" w:themeColor="accent1"/>
                              <w:sz w:val="32"/>
                              <w:szCs w:val="32"/>
                            </w:rPr>
                          </w:pPr>
                          <w:sdt>
                            <w:sdtPr>
                              <w:rPr>
                                <w:color w:val="4F81BD"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BC31FA">
                                <w:rPr>
                                  <w:color w:val="4F81BD" w:themeColor="accent1"/>
                                  <w:sz w:val="32"/>
                                  <w:szCs w:val="32"/>
                                </w:rPr>
                                <w:t>Hardi</w:t>
                              </w:r>
                              <w:proofErr w:type="spellEnd"/>
                              <w:r w:rsidRPr="00BC31FA">
                                <w:rPr>
                                  <w:color w:val="4F81BD" w:themeColor="accent1"/>
                                  <w:sz w:val="32"/>
                                  <w:szCs w:val="32"/>
                                </w:rPr>
                                <w:t xml:space="preserve"> </w:t>
                              </w:r>
                              <w:proofErr w:type="spellStart"/>
                              <w:r w:rsidRPr="00BC31FA">
                                <w:rPr>
                                  <w:color w:val="4F81BD" w:themeColor="accent1"/>
                                  <w:sz w:val="32"/>
                                  <w:szCs w:val="32"/>
                                </w:rPr>
                                <w:t>Nagaria</w:t>
                              </w:r>
                              <w:proofErr w:type="spellEnd"/>
                            </w:sdtContent>
                          </w:sdt>
                        </w:p>
                        <w:p w14:paraId="3C39B76B" w14:textId="3267E1E2" w:rsidR="00F1032D" w:rsidRDefault="00F1032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00B91A1A">
            <w:rPr>
              <w:noProof/>
            </w:rPr>
            <mc:AlternateContent>
              <mc:Choice Requires="wps">
                <w:drawing>
                  <wp:anchor distT="0" distB="0" distL="114300" distR="114300" simplePos="0" relativeHeight="251658240" behindDoc="0" locked="0" layoutInCell="1" allowOverlap="1" wp14:anchorId="1859A8C6" wp14:editId="7E173968">
                    <wp:simplePos x="0" y="0"/>
                    <wp:positionH relativeFrom="page">
                      <wp:posOffset>2997642</wp:posOffset>
                    </wp:positionH>
                    <wp:positionV relativeFrom="page">
                      <wp:posOffset>1757238</wp:posOffset>
                    </wp:positionV>
                    <wp:extent cx="4556097" cy="6790414"/>
                    <wp:effectExtent l="0" t="0" r="0" b="10795"/>
                    <wp:wrapNone/>
                    <wp:docPr id="1" name="Text Box 1"/>
                    <wp:cNvGraphicFramePr/>
                    <a:graphic xmlns:a="http://schemas.openxmlformats.org/drawingml/2006/main">
                      <a:graphicData uri="http://schemas.microsoft.com/office/word/2010/wordprocessingShape">
                        <wps:wsp>
                          <wps:cNvSpPr txBox="1"/>
                          <wps:spPr>
                            <a:xfrm>
                              <a:off x="0" y="0"/>
                              <a:ext cx="4556097" cy="67904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D77B" w14:textId="6A94A5C3" w:rsidR="00F1032D" w:rsidRPr="00B91A1A" w:rsidRDefault="00000000" w:rsidP="00B91A1A">
                                <w:pPr>
                                  <w:pStyle w:val="Subtitle"/>
                                  <w:rPr>
                                    <w:rFonts w:asciiTheme="majorHAnsi" w:eastAsiaTheme="majorEastAsia" w:hAnsiTheme="majorHAnsi" w:cstheme="majorBidi"/>
                                    <w:color w:val="262626" w:themeColor="text1" w:themeTint="D9"/>
                                    <w:sz w:val="160"/>
                                    <w:szCs w:val="40"/>
                                  </w:rPr>
                                </w:pPr>
                                <w:sdt>
                                  <w:sdtPr>
                                    <w:rPr>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A1A" w:rsidRPr="00B91A1A">
                                      <w:rPr>
                                        <w:sz w:val="40"/>
                                        <w:szCs w:val="40"/>
                                      </w:rPr>
                                      <w:t>CREDIT CARD FRAUD DETECTION</w:t>
                                    </w:r>
                                  </w:sdtContent>
                                </w:sdt>
                              </w:p>
                              <w:p w14:paraId="439346E6" w14:textId="0C2DF3C3" w:rsidR="00F1032D" w:rsidRPr="00B91A1A" w:rsidRDefault="00000000">
                                <w:pPr>
                                  <w:spacing w:before="120"/>
                                  <w:rPr>
                                    <w:color w:val="404040" w:themeColor="text1" w:themeTint="BF"/>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1032D" w:rsidRPr="00B91A1A">
                                      <w:rPr>
                                        <w:color w:val="404040" w:themeColor="text1" w:themeTint="BF"/>
                                        <w:sz w:val="44"/>
                                        <w:szCs w:val="44"/>
                                      </w:rPr>
                                      <w:t xml:space="preserve">     </w:t>
                                    </w:r>
                                  </w:sdtContent>
                                </w:sdt>
                                <w:r w:rsidR="00863A09">
                                  <w:rPr>
                                    <w:noProof/>
                                    <w:color w:val="404040" w:themeColor="text1" w:themeTint="BF"/>
                                    <w:sz w:val="44"/>
                                    <w:szCs w:val="44"/>
                                  </w:rPr>
                                  <w:drawing>
                                    <wp:inline distT="0" distB="0" distL="0" distR="0" wp14:anchorId="59ED356A" wp14:editId="4013EB1E">
                                      <wp:extent cx="4516755" cy="480299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4530712" cy="481783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59A8C6" id="Text Box 1" o:spid="_x0000_s1056" type="#_x0000_t202" style="position:absolute;margin-left:236.05pt;margin-top:138.35pt;width:358.75pt;height:534.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" filled="f" stroked="f" strokeweight=".5pt">
                    <v:textbox inset="0,0,0,0">
                      <w:txbxContent>
                        <w:p w14:paraId="2D6CD77B" w14:textId="6A94A5C3" w:rsidR="00F1032D" w:rsidRPr="00B91A1A" w:rsidRDefault="00B91A1A" w:rsidP="00B91A1A">
                          <w:pPr>
                            <w:pStyle w:val="Subtitle"/>
                            <w:rPr>
                              <w:rFonts w:asciiTheme="majorHAnsi" w:eastAsiaTheme="majorEastAsia" w:hAnsiTheme="majorHAnsi" w:cstheme="majorBidi"/>
                              <w:color w:val="262626" w:themeColor="text1" w:themeTint="D9"/>
                              <w:sz w:val="160"/>
                              <w:szCs w:val="40"/>
                            </w:rPr>
                          </w:pPr>
                          <w:sdt>
                            <w:sdtPr>
                              <w:rPr>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91A1A">
                                <w:rPr>
                                  <w:sz w:val="40"/>
                                  <w:szCs w:val="40"/>
                                </w:rPr>
                                <w:t>CREDIT CARD FRAUD DETECTION</w:t>
                              </w:r>
                            </w:sdtContent>
                          </w:sdt>
                        </w:p>
                        <w:p w14:paraId="439346E6" w14:textId="0C2DF3C3" w:rsidR="00F1032D" w:rsidRPr="00B91A1A" w:rsidRDefault="00F1032D">
                          <w:pPr>
                            <w:spacing w:before="120"/>
                            <w:rPr>
                              <w:color w:val="404040" w:themeColor="text1" w:themeTint="BF"/>
                              <w:sz w:val="44"/>
                              <w:szCs w:val="44"/>
                            </w:rPr>
                          </w:pPr>
                          <w:sdt>
                            <w:sdtPr>
                              <w:rPr>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B91A1A">
                                <w:rPr>
                                  <w:color w:val="404040" w:themeColor="text1" w:themeTint="BF"/>
                                  <w:sz w:val="44"/>
                                  <w:szCs w:val="44"/>
                                </w:rPr>
                                <w:t xml:space="preserve">     </w:t>
                              </w:r>
                            </w:sdtContent>
                          </w:sdt>
                          <w:r w:rsidR="00863A09">
                            <w:rPr>
                              <w:noProof/>
                              <w:color w:val="404040" w:themeColor="text1" w:themeTint="BF"/>
                              <w:sz w:val="44"/>
                              <w:szCs w:val="44"/>
                            </w:rPr>
                            <w:drawing>
                              <wp:inline distT="0" distB="0" distL="0" distR="0" wp14:anchorId="59ED356A" wp14:editId="4013EB1E">
                                <wp:extent cx="4516755" cy="480299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tretch>
                                          <a:fillRect/>
                                        </a:stretch>
                                      </pic:blipFill>
                                      <pic:spPr>
                                        <a:xfrm>
                                          <a:off x="0" y="0"/>
                                          <a:ext cx="4530712" cy="4817839"/>
                                        </a:xfrm>
                                        <a:prstGeom prst="rect">
                                          <a:avLst/>
                                        </a:prstGeom>
                                      </pic:spPr>
                                    </pic:pic>
                                  </a:graphicData>
                                </a:graphic>
                              </wp:inline>
                            </w:drawing>
                          </w:r>
                        </w:p>
                      </w:txbxContent>
                    </v:textbox>
                    <w10:wrap anchorx="page" anchory="page"/>
                  </v:shape>
                </w:pict>
              </mc:Fallback>
            </mc:AlternateContent>
          </w:r>
          <w:r w:rsidR="00F1032D">
            <w:br w:type="page"/>
          </w:r>
        </w:p>
      </w:sdtContent>
    </w:sdt>
    <w:sdt>
      <w:sdtPr>
        <w:rPr>
          <w:rFonts w:ascii="Arial" w:eastAsia="Arial" w:hAnsi="Arial" w:cs="Arial"/>
          <w:color w:val="auto"/>
          <w:sz w:val="22"/>
          <w:szCs w:val="22"/>
          <w:lang w:val="en" w:eastAsia="zh-CN"/>
        </w:rPr>
        <w:id w:val="1919206978"/>
        <w:docPartObj>
          <w:docPartGallery w:val="Table of Contents"/>
          <w:docPartUnique/>
        </w:docPartObj>
      </w:sdtPr>
      <w:sdtEndPr>
        <w:rPr>
          <w:b/>
          <w:bCs/>
          <w:noProof/>
        </w:rPr>
      </w:sdtEndPr>
      <w:sdtContent>
        <w:p w14:paraId="7F8CAF59" w14:textId="4B7548F4" w:rsidR="005E49CD" w:rsidRDefault="005E49CD">
          <w:pPr>
            <w:pStyle w:val="TOCHeading"/>
          </w:pPr>
          <w:r>
            <w:t>Contents</w:t>
          </w:r>
        </w:p>
        <w:p w14:paraId="36199E3E" w14:textId="29F71D5F" w:rsidR="00E76E1A" w:rsidRDefault="005E49CD">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62908475" w:history="1">
            <w:r w:rsidR="00E76E1A" w:rsidRPr="00D80C22">
              <w:rPr>
                <w:rStyle w:val="Hyperlink"/>
                <w:b/>
                <w:noProof/>
              </w:rPr>
              <w:t>1. Introduction</w:t>
            </w:r>
            <w:r w:rsidR="00E76E1A">
              <w:rPr>
                <w:noProof/>
                <w:webHidden/>
              </w:rPr>
              <w:tab/>
            </w:r>
            <w:r w:rsidR="00E76E1A">
              <w:rPr>
                <w:noProof/>
                <w:webHidden/>
              </w:rPr>
              <w:fldChar w:fldCharType="begin"/>
            </w:r>
            <w:r w:rsidR="00E76E1A">
              <w:rPr>
                <w:noProof/>
                <w:webHidden/>
              </w:rPr>
              <w:instrText xml:space="preserve"> PAGEREF _Toc162908475 \h </w:instrText>
            </w:r>
            <w:r w:rsidR="00E76E1A">
              <w:rPr>
                <w:noProof/>
                <w:webHidden/>
              </w:rPr>
            </w:r>
            <w:r w:rsidR="00E76E1A">
              <w:rPr>
                <w:noProof/>
                <w:webHidden/>
              </w:rPr>
              <w:fldChar w:fldCharType="separate"/>
            </w:r>
            <w:r w:rsidR="00510EA9">
              <w:rPr>
                <w:noProof/>
                <w:webHidden/>
              </w:rPr>
              <w:t>2</w:t>
            </w:r>
            <w:r w:rsidR="00E76E1A">
              <w:rPr>
                <w:noProof/>
                <w:webHidden/>
              </w:rPr>
              <w:fldChar w:fldCharType="end"/>
            </w:r>
          </w:hyperlink>
        </w:p>
        <w:p w14:paraId="0FD875E9" w14:textId="4FE295B9"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76" w:history="1">
            <w:r w:rsidRPr="00D80C22">
              <w:rPr>
                <w:rStyle w:val="Hyperlink"/>
                <w:b/>
                <w:noProof/>
              </w:rPr>
              <w:t>1.1 Background</w:t>
            </w:r>
            <w:r>
              <w:rPr>
                <w:noProof/>
                <w:webHidden/>
              </w:rPr>
              <w:tab/>
            </w:r>
            <w:r>
              <w:rPr>
                <w:noProof/>
                <w:webHidden/>
              </w:rPr>
              <w:fldChar w:fldCharType="begin"/>
            </w:r>
            <w:r>
              <w:rPr>
                <w:noProof/>
                <w:webHidden/>
              </w:rPr>
              <w:instrText xml:space="preserve"> PAGEREF _Toc162908476 \h </w:instrText>
            </w:r>
            <w:r>
              <w:rPr>
                <w:noProof/>
                <w:webHidden/>
              </w:rPr>
            </w:r>
            <w:r>
              <w:rPr>
                <w:noProof/>
                <w:webHidden/>
              </w:rPr>
              <w:fldChar w:fldCharType="separate"/>
            </w:r>
            <w:r w:rsidR="00510EA9">
              <w:rPr>
                <w:noProof/>
                <w:webHidden/>
              </w:rPr>
              <w:t>2</w:t>
            </w:r>
            <w:r>
              <w:rPr>
                <w:noProof/>
                <w:webHidden/>
              </w:rPr>
              <w:fldChar w:fldCharType="end"/>
            </w:r>
          </w:hyperlink>
        </w:p>
        <w:p w14:paraId="7E3026C2" w14:textId="29862D8B"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77" w:history="1">
            <w:r w:rsidRPr="00D80C22">
              <w:rPr>
                <w:rStyle w:val="Hyperlink"/>
                <w:b/>
                <w:noProof/>
              </w:rPr>
              <w:t>1.2 Objectives</w:t>
            </w:r>
            <w:r>
              <w:rPr>
                <w:noProof/>
                <w:webHidden/>
              </w:rPr>
              <w:tab/>
            </w:r>
            <w:r>
              <w:rPr>
                <w:noProof/>
                <w:webHidden/>
              </w:rPr>
              <w:fldChar w:fldCharType="begin"/>
            </w:r>
            <w:r>
              <w:rPr>
                <w:noProof/>
                <w:webHidden/>
              </w:rPr>
              <w:instrText xml:space="preserve"> PAGEREF _Toc162908477 \h </w:instrText>
            </w:r>
            <w:r>
              <w:rPr>
                <w:noProof/>
                <w:webHidden/>
              </w:rPr>
            </w:r>
            <w:r>
              <w:rPr>
                <w:noProof/>
                <w:webHidden/>
              </w:rPr>
              <w:fldChar w:fldCharType="separate"/>
            </w:r>
            <w:r w:rsidR="00510EA9">
              <w:rPr>
                <w:noProof/>
                <w:webHidden/>
              </w:rPr>
              <w:t>2</w:t>
            </w:r>
            <w:r>
              <w:rPr>
                <w:noProof/>
                <w:webHidden/>
              </w:rPr>
              <w:fldChar w:fldCharType="end"/>
            </w:r>
          </w:hyperlink>
        </w:p>
        <w:p w14:paraId="184BECBF" w14:textId="30243DCA" w:rsidR="00E76E1A" w:rsidRDefault="00E76E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2908478" w:history="1">
            <w:r w:rsidRPr="00D80C22">
              <w:rPr>
                <w:rStyle w:val="Hyperlink"/>
                <w:b/>
                <w:noProof/>
              </w:rPr>
              <w:t>2. Data Collection and Preprocessing</w:t>
            </w:r>
            <w:r>
              <w:rPr>
                <w:noProof/>
                <w:webHidden/>
              </w:rPr>
              <w:tab/>
            </w:r>
            <w:r>
              <w:rPr>
                <w:noProof/>
                <w:webHidden/>
              </w:rPr>
              <w:fldChar w:fldCharType="begin"/>
            </w:r>
            <w:r>
              <w:rPr>
                <w:noProof/>
                <w:webHidden/>
              </w:rPr>
              <w:instrText xml:space="preserve"> PAGEREF _Toc162908478 \h </w:instrText>
            </w:r>
            <w:r>
              <w:rPr>
                <w:noProof/>
                <w:webHidden/>
              </w:rPr>
            </w:r>
            <w:r>
              <w:rPr>
                <w:noProof/>
                <w:webHidden/>
              </w:rPr>
              <w:fldChar w:fldCharType="separate"/>
            </w:r>
            <w:r w:rsidR="00510EA9">
              <w:rPr>
                <w:noProof/>
                <w:webHidden/>
              </w:rPr>
              <w:t>2</w:t>
            </w:r>
            <w:r>
              <w:rPr>
                <w:noProof/>
                <w:webHidden/>
              </w:rPr>
              <w:fldChar w:fldCharType="end"/>
            </w:r>
          </w:hyperlink>
        </w:p>
        <w:p w14:paraId="33C61010" w14:textId="6FB43170"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79" w:history="1">
            <w:r w:rsidRPr="00D80C22">
              <w:rPr>
                <w:rStyle w:val="Hyperlink"/>
                <w:b/>
                <w:noProof/>
              </w:rPr>
              <w:t>2.1 Data Source</w:t>
            </w:r>
            <w:r>
              <w:rPr>
                <w:noProof/>
                <w:webHidden/>
              </w:rPr>
              <w:tab/>
            </w:r>
            <w:r>
              <w:rPr>
                <w:noProof/>
                <w:webHidden/>
              </w:rPr>
              <w:fldChar w:fldCharType="begin"/>
            </w:r>
            <w:r>
              <w:rPr>
                <w:noProof/>
                <w:webHidden/>
              </w:rPr>
              <w:instrText xml:space="preserve"> PAGEREF _Toc162908479 \h </w:instrText>
            </w:r>
            <w:r>
              <w:rPr>
                <w:noProof/>
                <w:webHidden/>
              </w:rPr>
            </w:r>
            <w:r>
              <w:rPr>
                <w:noProof/>
                <w:webHidden/>
              </w:rPr>
              <w:fldChar w:fldCharType="separate"/>
            </w:r>
            <w:r w:rsidR="00510EA9">
              <w:rPr>
                <w:noProof/>
                <w:webHidden/>
              </w:rPr>
              <w:t>2</w:t>
            </w:r>
            <w:r>
              <w:rPr>
                <w:noProof/>
                <w:webHidden/>
              </w:rPr>
              <w:fldChar w:fldCharType="end"/>
            </w:r>
          </w:hyperlink>
        </w:p>
        <w:p w14:paraId="506303E3" w14:textId="2B6C682E"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0" w:history="1">
            <w:r w:rsidRPr="00D80C22">
              <w:rPr>
                <w:rStyle w:val="Hyperlink"/>
                <w:b/>
                <w:noProof/>
              </w:rPr>
              <w:t>2.2 Data Description</w:t>
            </w:r>
            <w:r>
              <w:rPr>
                <w:noProof/>
                <w:webHidden/>
              </w:rPr>
              <w:tab/>
            </w:r>
            <w:r>
              <w:rPr>
                <w:noProof/>
                <w:webHidden/>
              </w:rPr>
              <w:fldChar w:fldCharType="begin"/>
            </w:r>
            <w:r>
              <w:rPr>
                <w:noProof/>
                <w:webHidden/>
              </w:rPr>
              <w:instrText xml:space="preserve"> PAGEREF _Toc162908480 \h </w:instrText>
            </w:r>
            <w:r>
              <w:rPr>
                <w:noProof/>
                <w:webHidden/>
              </w:rPr>
            </w:r>
            <w:r>
              <w:rPr>
                <w:noProof/>
                <w:webHidden/>
              </w:rPr>
              <w:fldChar w:fldCharType="separate"/>
            </w:r>
            <w:r w:rsidR="00510EA9">
              <w:rPr>
                <w:noProof/>
                <w:webHidden/>
              </w:rPr>
              <w:t>2</w:t>
            </w:r>
            <w:r>
              <w:rPr>
                <w:noProof/>
                <w:webHidden/>
              </w:rPr>
              <w:fldChar w:fldCharType="end"/>
            </w:r>
          </w:hyperlink>
        </w:p>
        <w:p w14:paraId="0198FFA6" w14:textId="184AE231"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1" w:history="1">
            <w:r w:rsidRPr="00D80C22">
              <w:rPr>
                <w:rStyle w:val="Hyperlink"/>
                <w:b/>
                <w:noProof/>
              </w:rPr>
              <w:t>2.3 Data Cleaning</w:t>
            </w:r>
            <w:r>
              <w:rPr>
                <w:noProof/>
                <w:webHidden/>
              </w:rPr>
              <w:tab/>
            </w:r>
            <w:r>
              <w:rPr>
                <w:noProof/>
                <w:webHidden/>
              </w:rPr>
              <w:fldChar w:fldCharType="begin"/>
            </w:r>
            <w:r>
              <w:rPr>
                <w:noProof/>
                <w:webHidden/>
              </w:rPr>
              <w:instrText xml:space="preserve"> PAGEREF _Toc162908481 \h </w:instrText>
            </w:r>
            <w:r>
              <w:rPr>
                <w:noProof/>
                <w:webHidden/>
              </w:rPr>
            </w:r>
            <w:r>
              <w:rPr>
                <w:noProof/>
                <w:webHidden/>
              </w:rPr>
              <w:fldChar w:fldCharType="separate"/>
            </w:r>
            <w:r w:rsidR="00510EA9">
              <w:rPr>
                <w:noProof/>
                <w:webHidden/>
              </w:rPr>
              <w:t>2</w:t>
            </w:r>
            <w:r>
              <w:rPr>
                <w:noProof/>
                <w:webHidden/>
              </w:rPr>
              <w:fldChar w:fldCharType="end"/>
            </w:r>
          </w:hyperlink>
        </w:p>
        <w:p w14:paraId="65943129" w14:textId="6502E253" w:rsidR="00E76E1A" w:rsidRDefault="00E76E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2908482" w:history="1">
            <w:r w:rsidRPr="00D80C22">
              <w:rPr>
                <w:rStyle w:val="Hyperlink"/>
                <w:b/>
                <w:noProof/>
              </w:rPr>
              <w:t>3. Exploratory Data Analysis (EDA)</w:t>
            </w:r>
            <w:r>
              <w:rPr>
                <w:noProof/>
                <w:webHidden/>
              </w:rPr>
              <w:tab/>
            </w:r>
            <w:r>
              <w:rPr>
                <w:noProof/>
                <w:webHidden/>
              </w:rPr>
              <w:fldChar w:fldCharType="begin"/>
            </w:r>
            <w:r>
              <w:rPr>
                <w:noProof/>
                <w:webHidden/>
              </w:rPr>
              <w:instrText xml:space="preserve"> PAGEREF _Toc162908482 \h </w:instrText>
            </w:r>
            <w:r>
              <w:rPr>
                <w:noProof/>
                <w:webHidden/>
              </w:rPr>
            </w:r>
            <w:r>
              <w:rPr>
                <w:noProof/>
                <w:webHidden/>
              </w:rPr>
              <w:fldChar w:fldCharType="separate"/>
            </w:r>
            <w:r w:rsidR="00510EA9">
              <w:rPr>
                <w:noProof/>
                <w:webHidden/>
              </w:rPr>
              <w:t>3</w:t>
            </w:r>
            <w:r>
              <w:rPr>
                <w:noProof/>
                <w:webHidden/>
              </w:rPr>
              <w:fldChar w:fldCharType="end"/>
            </w:r>
          </w:hyperlink>
        </w:p>
        <w:p w14:paraId="012ED208" w14:textId="4580747A"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3" w:history="1">
            <w:r w:rsidRPr="00D80C22">
              <w:rPr>
                <w:rStyle w:val="Hyperlink"/>
                <w:b/>
                <w:noProof/>
              </w:rPr>
              <w:t>3.1 Summary Statistics</w:t>
            </w:r>
            <w:r>
              <w:rPr>
                <w:noProof/>
                <w:webHidden/>
              </w:rPr>
              <w:tab/>
            </w:r>
            <w:r>
              <w:rPr>
                <w:noProof/>
                <w:webHidden/>
              </w:rPr>
              <w:fldChar w:fldCharType="begin"/>
            </w:r>
            <w:r>
              <w:rPr>
                <w:noProof/>
                <w:webHidden/>
              </w:rPr>
              <w:instrText xml:space="preserve"> PAGEREF _Toc162908483 \h </w:instrText>
            </w:r>
            <w:r>
              <w:rPr>
                <w:noProof/>
                <w:webHidden/>
              </w:rPr>
            </w:r>
            <w:r>
              <w:rPr>
                <w:noProof/>
                <w:webHidden/>
              </w:rPr>
              <w:fldChar w:fldCharType="separate"/>
            </w:r>
            <w:r w:rsidR="00510EA9">
              <w:rPr>
                <w:noProof/>
                <w:webHidden/>
              </w:rPr>
              <w:t>3</w:t>
            </w:r>
            <w:r>
              <w:rPr>
                <w:noProof/>
                <w:webHidden/>
              </w:rPr>
              <w:fldChar w:fldCharType="end"/>
            </w:r>
          </w:hyperlink>
        </w:p>
        <w:p w14:paraId="7C3C3D91" w14:textId="062CF8BF"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4" w:history="1">
            <w:r w:rsidRPr="00D80C22">
              <w:rPr>
                <w:rStyle w:val="Hyperlink"/>
                <w:b/>
                <w:noProof/>
              </w:rPr>
              <w:t>3.2 Visualization</w:t>
            </w:r>
            <w:r>
              <w:rPr>
                <w:noProof/>
                <w:webHidden/>
              </w:rPr>
              <w:tab/>
            </w:r>
            <w:r>
              <w:rPr>
                <w:noProof/>
                <w:webHidden/>
              </w:rPr>
              <w:fldChar w:fldCharType="begin"/>
            </w:r>
            <w:r>
              <w:rPr>
                <w:noProof/>
                <w:webHidden/>
              </w:rPr>
              <w:instrText xml:space="preserve"> PAGEREF _Toc162908484 \h </w:instrText>
            </w:r>
            <w:r>
              <w:rPr>
                <w:noProof/>
                <w:webHidden/>
              </w:rPr>
            </w:r>
            <w:r>
              <w:rPr>
                <w:noProof/>
                <w:webHidden/>
              </w:rPr>
              <w:fldChar w:fldCharType="separate"/>
            </w:r>
            <w:r w:rsidR="00510EA9">
              <w:rPr>
                <w:noProof/>
                <w:webHidden/>
              </w:rPr>
              <w:t>3</w:t>
            </w:r>
            <w:r>
              <w:rPr>
                <w:noProof/>
                <w:webHidden/>
              </w:rPr>
              <w:fldChar w:fldCharType="end"/>
            </w:r>
          </w:hyperlink>
        </w:p>
        <w:p w14:paraId="2E12DA84" w14:textId="2E538283"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5" w:history="1">
            <w:r w:rsidRPr="00D80C22">
              <w:rPr>
                <w:rStyle w:val="Hyperlink"/>
                <w:b/>
                <w:noProof/>
              </w:rPr>
              <w:t>3.3 Correlation Analysis</w:t>
            </w:r>
            <w:r>
              <w:rPr>
                <w:noProof/>
                <w:webHidden/>
              </w:rPr>
              <w:tab/>
            </w:r>
            <w:r>
              <w:rPr>
                <w:noProof/>
                <w:webHidden/>
              </w:rPr>
              <w:fldChar w:fldCharType="begin"/>
            </w:r>
            <w:r>
              <w:rPr>
                <w:noProof/>
                <w:webHidden/>
              </w:rPr>
              <w:instrText xml:space="preserve"> PAGEREF _Toc162908485 \h </w:instrText>
            </w:r>
            <w:r>
              <w:rPr>
                <w:noProof/>
                <w:webHidden/>
              </w:rPr>
            </w:r>
            <w:r>
              <w:rPr>
                <w:noProof/>
                <w:webHidden/>
              </w:rPr>
              <w:fldChar w:fldCharType="separate"/>
            </w:r>
            <w:r w:rsidR="00510EA9">
              <w:rPr>
                <w:noProof/>
                <w:webHidden/>
              </w:rPr>
              <w:t>3</w:t>
            </w:r>
            <w:r>
              <w:rPr>
                <w:noProof/>
                <w:webHidden/>
              </w:rPr>
              <w:fldChar w:fldCharType="end"/>
            </w:r>
          </w:hyperlink>
        </w:p>
        <w:p w14:paraId="2455BC1E" w14:textId="4B35DFF6" w:rsidR="00E76E1A" w:rsidRDefault="00E76E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2908486" w:history="1">
            <w:r w:rsidRPr="00D80C22">
              <w:rPr>
                <w:rStyle w:val="Hyperlink"/>
                <w:b/>
                <w:noProof/>
              </w:rPr>
              <w:t>4. Model Development</w:t>
            </w:r>
            <w:r>
              <w:rPr>
                <w:noProof/>
                <w:webHidden/>
              </w:rPr>
              <w:tab/>
            </w:r>
            <w:r>
              <w:rPr>
                <w:noProof/>
                <w:webHidden/>
              </w:rPr>
              <w:fldChar w:fldCharType="begin"/>
            </w:r>
            <w:r>
              <w:rPr>
                <w:noProof/>
                <w:webHidden/>
              </w:rPr>
              <w:instrText xml:space="preserve"> PAGEREF _Toc162908486 \h </w:instrText>
            </w:r>
            <w:r>
              <w:rPr>
                <w:noProof/>
                <w:webHidden/>
              </w:rPr>
            </w:r>
            <w:r>
              <w:rPr>
                <w:noProof/>
                <w:webHidden/>
              </w:rPr>
              <w:fldChar w:fldCharType="separate"/>
            </w:r>
            <w:r w:rsidR="00510EA9">
              <w:rPr>
                <w:noProof/>
                <w:webHidden/>
              </w:rPr>
              <w:t>3</w:t>
            </w:r>
            <w:r>
              <w:rPr>
                <w:noProof/>
                <w:webHidden/>
              </w:rPr>
              <w:fldChar w:fldCharType="end"/>
            </w:r>
          </w:hyperlink>
        </w:p>
        <w:p w14:paraId="081E8D4A" w14:textId="1370BB95"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7" w:history="1">
            <w:r w:rsidRPr="00D80C22">
              <w:rPr>
                <w:rStyle w:val="Hyperlink"/>
                <w:b/>
                <w:noProof/>
              </w:rPr>
              <w:t>4.1 Model Selection</w:t>
            </w:r>
            <w:r>
              <w:rPr>
                <w:noProof/>
                <w:webHidden/>
              </w:rPr>
              <w:tab/>
            </w:r>
            <w:r>
              <w:rPr>
                <w:noProof/>
                <w:webHidden/>
              </w:rPr>
              <w:fldChar w:fldCharType="begin"/>
            </w:r>
            <w:r>
              <w:rPr>
                <w:noProof/>
                <w:webHidden/>
              </w:rPr>
              <w:instrText xml:space="preserve"> PAGEREF _Toc162908487 \h </w:instrText>
            </w:r>
            <w:r>
              <w:rPr>
                <w:noProof/>
                <w:webHidden/>
              </w:rPr>
            </w:r>
            <w:r>
              <w:rPr>
                <w:noProof/>
                <w:webHidden/>
              </w:rPr>
              <w:fldChar w:fldCharType="separate"/>
            </w:r>
            <w:r w:rsidR="00510EA9">
              <w:rPr>
                <w:noProof/>
                <w:webHidden/>
              </w:rPr>
              <w:t>3</w:t>
            </w:r>
            <w:r>
              <w:rPr>
                <w:noProof/>
                <w:webHidden/>
              </w:rPr>
              <w:fldChar w:fldCharType="end"/>
            </w:r>
          </w:hyperlink>
        </w:p>
        <w:p w14:paraId="171F00D0" w14:textId="2C1D6E1F"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8" w:history="1">
            <w:r w:rsidRPr="00D80C22">
              <w:rPr>
                <w:rStyle w:val="Hyperlink"/>
                <w:b/>
                <w:noProof/>
              </w:rPr>
              <w:t>4.2 Model Training</w:t>
            </w:r>
            <w:r>
              <w:rPr>
                <w:noProof/>
                <w:webHidden/>
              </w:rPr>
              <w:tab/>
            </w:r>
            <w:r>
              <w:rPr>
                <w:noProof/>
                <w:webHidden/>
              </w:rPr>
              <w:fldChar w:fldCharType="begin"/>
            </w:r>
            <w:r>
              <w:rPr>
                <w:noProof/>
                <w:webHidden/>
              </w:rPr>
              <w:instrText xml:space="preserve"> PAGEREF _Toc162908488 \h </w:instrText>
            </w:r>
            <w:r>
              <w:rPr>
                <w:noProof/>
                <w:webHidden/>
              </w:rPr>
            </w:r>
            <w:r>
              <w:rPr>
                <w:noProof/>
                <w:webHidden/>
              </w:rPr>
              <w:fldChar w:fldCharType="separate"/>
            </w:r>
            <w:r w:rsidR="00510EA9">
              <w:rPr>
                <w:noProof/>
                <w:webHidden/>
              </w:rPr>
              <w:t>3</w:t>
            </w:r>
            <w:r>
              <w:rPr>
                <w:noProof/>
                <w:webHidden/>
              </w:rPr>
              <w:fldChar w:fldCharType="end"/>
            </w:r>
          </w:hyperlink>
        </w:p>
        <w:p w14:paraId="1B6EF67E" w14:textId="754A1E23"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89" w:history="1">
            <w:r w:rsidRPr="00D80C22">
              <w:rPr>
                <w:rStyle w:val="Hyperlink"/>
                <w:b/>
                <w:noProof/>
              </w:rPr>
              <w:t>4.3 Model Evaluation</w:t>
            </w:r>
            <w:r>
              <w:rPr>
                <w:noProof/>
                <w:webHidden/>
              </w:rPr>
              <w:tab/>
            </w:r>
            <w:r>
              <w:rPr>
                <w:noProof/>
                <w:webHidden/>
              </w:rPr>
              <w:fldChar w:fldCharType="begin"/>
            </w:r>
            <w:r>
              <w:rPr>
                <w:noProof/>
                <w:webHidden/>
              </w:rPr>
              <w:instrText xml:space="preserve"> PAGEREF _Toc162908489 \h </w:instrText>
            </w:r>
            <w:r>
              <w:rPr>
                <w:noProof/>
                <w:webHidden/>
              </w:rPr>
            </w:r>
            <w:r>
              <w:rPr>
                <w:noProof/>
                <w:webHidden/>
              </w:rPr>
              <w:fldChar w:fldCharType="separate"/>
            </w:r>
            <w:r w:rsidR="00510EA9">
              <w:rPr>
                <w:noProof/>
                <w:webHidden/>
              </w:rPr>
              <w:t>4</w:t>
            </w:r>
            <w:r>
              <w:rPr>
                <w:noProof/>
                <w:webHidden/>
              </w:rPr>
              <w:fldChar w:fldCharType="end"/>
            </w:r>
          </w:hyperlink>
        </w:p>
        <w:p w14:paraId="0AF30BD4" w14:textId="54E3C735" w:rsidR="00E76E1A" w:rsidRDefault="00E76E1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2908490" w:history="1">
            <w:r w:rsidRPr="00D80C22">
              <w:rPr>
                <w:rStyle w:val="Hyperlink"/>
                <w:b/>
                <w:noProof/>
              </w:rPr>
              <w:t>Logistic Regression Model:</w:t>
            </w:r>
            <w:r>
              <w:rPr>
                <w:noProof/>
                <w:webHidden/>
              </w:rPr>
              <w:tab/>
            </w:r>
            <w:r>
              <w:rPr>
                <w:noProof/>
                <w:webHidden/>
              </w:rPr>
              <w:fldChar w:fldCharType="begin"/>
            </w:r>
            <w:r>
              <w:rPr>
                <w:noProof/>
                <w:webHidden/>
              </w:rPr>
              <w:instrText xml:space="preserve"> PAGEREF _Toc162908490 \h </w:instrText>
            </w:r>
            <w:r>
              <w:rPr>
                <w:noProof/>
                <w:webHidden/>
              </w:rPr>
            </w:r>
            <w:r>
              <w:rPr>
                <w:noProof/>
                <w:webHidden/>
              </w:rPr>
              <w:fldChar w:fldCharType="separate"/>
            </w:r>
            <w:r w:rsidR="00510EA9">
              <w:rPr>
                <w:noProof/>
                <w:webHidden/>
              </w:rPr>
              <w:t>4</w:t>
            </w:r>
            <w:r>
              <w:rPr>
                <w:noProof/>
                <w:webHidden/>
              </w:rPr>
              <w:fldChar w:fldCharType="end"/>
            </w:r>
          </w:hyperlink>
        </w:p>
        <w:p w14:paraId="29198581" w14:textId="50B65192" w:rsidR="00E76E1A" w:rsidRDefault="00E76E1A">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2908491" w:history="1">
            <w:r w:rsidRPr="00D80C22">
              <w:rPr>
                <w:rStyle w:val="Hyperlink"/>
                <w:b/>
                <w:noProof/>
              </w:rPr>
              <w:t>RandomForestClassifier Model:</w:t>
            </w:r>
            <w:r>
              <w:rPr>
                <w:noProof/>
                <w:webHidden/>
              </w:rPr>
              <w:tab/>
            </w:r>
            <w:r>
              <w:rPr>
                <w:noProof/>
                <w:webHidden/>
              </w:rPr>
              <w:fldChar w:fldCharType="begin"/>
            </w:r>
            <w:r>
              <w:rPr>
                <w:noProof/>
                <w:webHidden/>
              </w:rPr>
              <w:instrText xml:space="preserve"> PAGEREF _Toc162908491 \h </w:instrText>
            </w:r>
            <w:r>
              <w:rPr>
                <w:noProof/>
                <w:webHidden/>
              </w:rPr>
            </w:r>
            <w:r>
              <w:rPr>
                <w:noProof/>
                <w:webHidden/>
              </w:rPr>
              <w:fldChar w:fldCharType="separate"/>
            </w:r>
            <w:r w:rsidR="00510EA9">
              <w:rPr>
                <w:noProof/>
                <w:webHidden/>
              </w:rPr>
              <w:t>4</w:t>
            </w:r>
            <w:r>
              <w:rPr>
                <w:noProof/>
                <w:webHidden/>
              </w:rPr>
              <w:fldChar w:fldCharType="end"/>
            </w:r>
          </w:hyperlink>
        </w:p>
        <w:p w14:paraId="53237643" w14:textId="09E42BAD" w:rsidR="00E76E1A" w:rsidRDefault="00E76E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2908492" w:history="1">
            <w:r w:rsidRPr="00D80C22">
              <w:rPr>
                <w:rStyle w:val="Hyperlink"/>
                <w:b/>
                <w:noProof/>
              </w:rPr>
              <w:t>5. Results and Discussion</w:t>
            </w:r>
            <w:r>
              <w:rPr>
                <w:noProof/>
                <w:webHidden/>
              </w:rPr>
              <w:tab/>
            </w:r>
            <w:r>
              <w:rPr>
                <w:noProof/>
                <w:webHidden/>
              </w:rPr>
              <w:fldChar w:fldCharType="begin"/>
            </w:r>
            <w:r>
              <w:rPr>
                <w:noProof/>
                <w:webHidden/>
              </w:rPr>
              <w:instrText xml:space="preserve"> PAGEREF _Toc162908492 \h </w:instrText>
            </w:r>
            <w:r>
              <w:rPr>
                <w:noProof/>
                <w:webHidden/>
              </w:rPr>
            </w:r>
            <w:r>
              <w:rPr>
                <w:noProof/>
                <w:webHidden/>
              </w:rPr>
              <w:fldChar w:fldCharType="separate"/>
            </w:r>
            <w:r w:rsidR="00510EA9">
              <w:rPr>
                <w:noProof/>
                <w:webHidden/>
              </w:rPr>
              <w:t>5</w:t>
            </w:r>
            <w:r>
              <w:rPr>
                <w:noProof/>
                <w:webHidden/>
              </w:rPr>
              <w:fldChar w:fldCharType="end"/>
            </w:r>
          </w:hyperlink>
        </w:p>
        <w:p w14:paraId="127CBE5C" w14:textId="01A65ABE"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93" w:history="1">
            <w:r w:rsidRPr="00D80C22">
              <w:rPr>
                <w:rStyle w:val="Hyperlink"/>
                <w:b/>
                <w:noProof/>
              </w:rPr>
              <w:t>5.1 Model Performance</w:t>
            </w:r>
            <w:r>
              <w:rPr>
                <w:noProof/>
                <w:webHidden/>
              </w:rPr>
              <w:tab/>
            </w:r>
            <w:r>
              <w:rPr>
                <w:noProof/>
                <w:webHidden/>
              </w:rPr>
              <w:fldChar w:fldCharType="begin"/>
            </w:r>
            <w:r>
              <w:rPr>
                <w:noProof/>
                <w:webHidden/>
              </w:rPr>
              <w:instrText xml:space="preserve"> PAGEREF _Toc162908493 \h </w:instrText>
            </w:r>
            <w:r>
              <w:rPr>
                <w:noProof/>
                <w:webHidden/>
              </w:rPr>
            </w:r>
            <w:r>
              <w:rPr>
                <w:noProof/>
                <w:webHidden/>
              </w:rPr>
              <w:fldChar w:fldCharType="separate"/>
            </w:r>
            <w:r w:rsidR="00510EA9">
              <w:rPr>
                <w:noProof/>
                <w:webHidden/>
              </w:rPr>
              <w:t>5</w:t>
            </w:r>
            <w:r>
              <w:rPr>
                <w:noProof/>
                <w:webHidden/>
              </w:rPr>
              <w:fldChar w:fldCharType="end"/>
            </w:r>
          </w:hyperlink>
        </w:p>
        <w:p w14:paraId="569F96FA" w14:textId="556CC00A"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94" w:history="1">
            <w:r w:rsidRPr="00D80C22">
              <w:rPr>
                <w:rStyle w:val="Hyperlink"/>
                <w:b/>
                <w:noProof/>
              </w:rPr>
              <w:t>5.2 Key Findings</w:t>
            </w:r>
            <w:r>
              <w:rPr>
                <w:noProof/>
                <w:webHidden/>
              </w:rPr>
              <w:tab/>
            </w:r>
            <w:r>
              <w:rPr>
                <w:noProof/>
                <w:webHidden/>
              </w:rPr>
              <w:fldChar w:fldCharType="begin"/>
            </w:r>
            <w:r>
              <w:rPr>
                <w:noProof/>
                <w:webHidden/>
              </w:rPr>
              <w:instrText xml:space="preserve"> PAGEREF _Toc162908494 \h </w:instrText>
            </w:r>
            <w:r>
              <w:rPr>
                <w:noProof/>
                <w:webHidden/>
              </w:rPr>
            </w:r>
            <w:r>
              <w:rPr>
                <w:noProof/>
                <w:webHidden/>
              </w:rPr>
              <w:fldChar w:fldCharType="separate"/>
            </w:r>
            <w:r w:rsidR="00510EA9">
              <w:rPr>
                <w:noProof/>
                <w:webHidden/>
              </w:rPr>
              <w:t>5</w:t>
            </w:r>
            <w:r>
              <w:rPr>
                <w:noProof/>
                <w:webHidden/>
              </w:rPr>
              <w:fldChar w:fldCharType="end"/>
            </w:r>
          </w:hyperlink>
        </w:p>
        <w:p w14:paraId="436FE091" w14:textId="2B5DB7C3"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95" w:history="1">
            <w:r w:rsidRPr="00D80C22">
              <w:rPr>
                <w:rStyle w:val="Hyperlink"/>
                <w:b/>
                <w:noProof/>
              </w:rPr>
              <w:t>5.3 Limitations</w:t>
            </w:r>
            <w:r>
              <w:rPr>
                <w:noProof/>
                <w:webHidden/>
              </w:rPr>
              <w:tab/>
            </w:r>
            <w:r>
              <w:rPr>
                <w:noProof/>
                <w:webHidden/>
              </w:rPr>
              <w:fldChar w:fldCharType="begin"/>
            </w:r>
            <w:r>
              <w:rPr>
                <w:noProof/>
                <w:webHidden/>
              </w:rPr>
              <w:instrText xml:space="preserve"> PAGEREF _Toc162908495 \h </w:instrText>
            </w:r>
            <w:r>
              <w:rPr>
                <w:noProof/>
                <w:webHidden/>
              </w:rPr>
            </w:r>
            <w:r>
              <w:rPr>
                <w:noProof/>
                <w:webHidden/>
              </w:rPr>
              <w:fldChar w:fldCharType="separate"/>
            </w:r>
            <w:r w:rsidR="00510EA9">
              <w:rPr>
                <w:noProof/>
                <w:webHidden/>
              </w:rPr>
              <w:t>5</w:t>
            </w:r>
            <w:r>
              <w:rPr>
                <w:noProof/>
                <w:webHidden/>
              </w:rPr>
              <w:fldChar w:fldCharType="end"/>
            </w:r>
          </w:hyperlink>
        </w:p>
        <w:p w14:paraId="3606FC29" w14:textId="7B3E9B3D" w:rsidR="00E76E1A" w:rsidRDefault="00E76E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2908496" w:history="1">
            <w:r w:rsidRPr="00D80C22">
              <w:rPr>
                <w:rStyle w:val="Hyperlink"/>
                <w:b/>
                <w:noProof/>
              </w:rPr>
              <w:t>6. Conclusion and Recommendations</w:t>
            </w:r>
            <w:r>
              <w:rPr>
                <w:noProof/>
                <w:webHidden/>
              </w:rPr>
              <w:tab/>
            </w:r>
            <w:r>
              <w:rPr>
                <w:noProof/>
                <w:webHidden/>
              </w:rPr>
              <w:fldChar w:fldCharType="begin"/>
            </w:r>
            <w:r>
              <w:rPr>
                <w:noProof/>
                <w:webHidden/>
              </w:rPr>
              <w:instrText xml:space="preserve"> PAGEREF _Toc162908496 \h </w:instrText>
            </w:r>
            <w:r>
              <w:rPr>
                <w:noProof/>
                <w:webHidden/>
              </w:rPr>
            </w:r>
            <w:r>
              <w:rPr>
                <w:noProof/>
                <w:webHidden/>
              </w:rPr>
              <w:fldChar w:fldCharType="separate"/>
            </w:r>
            <w:r w:rsidR="00510EA9">
              <w:rPr>
                <w:noProof/>
                <w:webHidden/>
              </w:rPr>
              <w:t>5</w:t>
            </w:r>
            <w:r>
              <w:rPr>
                <w:noProof/>
                <w:webHidden/>
              </w:rPr>
              <w:fldChar w:fldCharType="end"/>
            </w:r>
          </w:hyperlink>
        </w:p>
        <w:p w14:paraId="4504706F" w14:textId="5979D21F" w:rsidR="00E76E1A" w:rsidRDefault="00E76E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2908497" w:history="1">
            <w:r w:rsidRPr="00D80C22">
              <w:rPr>
                <w:rStyle w:val="Hyperlink"/>
                <w:b/>
                <w:noProof/>
              </w:rPr>
              <w:t>6.1 Conclusion</w:t>
            </w:r>
            <w:r>
              <w:rPr>
                <w:noProof/>
                <w:webHidden/>
              </w:rPr>
              <w:tab/>
            </w:r>
            <w:r>
              <w:rPr>
                <w:noProof/>
                <w:webHidden/>
              </w:rPr>
              <w:fldChar w:fldCharType="begin"/>
            </w:r>
            <w:r>
              <w:rPr>
                <w:noProof/>
                <w:webHidden/>
              </w:rPr>
              <w:instrText xml:space="preserve"> PAGEREF _Toc162908497 \h </w:instrText>
            </w:r>
            <w:r>
              <w:rPr>
                <w:noProof/>
                <w:webHidden/>
              </w:rPr>
            </w:r>
            <w:r>
              <w:rPr>
                <w:noProof/>
                <w:webHidden/>
              </w:rPr>
              <w:fldChar w:fldCharType="separate"/>
            </w:r>
            <w:r w:rsidR="00510EA9">
              <w:rPr>
                <w:noProof/>
                <w:webHidden/>
              </w:rPr>
              <w:t>5</w:t>
            </w:r>
            <w:r>
              <w:rPr>
                <w:noProof/>
                <w:webHidden/>
              </w:rPr>
              <w:fldChar w:fldCharType="end"/>
            </w:r>
          </w:hyperlink>
        </w:p>
        <w:p w14:paraId="532FDCCC" w14:textId="565A2D5C" w:rsidR="005E49CD" w:rsidRDefault="005E49CD">
          <w:r>
            <w:rPr>
              <w:b/>
              <w:bCs/>
              <w:noProof/>
            </w:rPr>
            <w:fldChar w:fldCharType="end"/>
          </w:r>
        </w:p>
      </w:sdtContent>
    </w:sdt>
    <w:p w14:paraId="4F03B95A" w14:textId="77777777" w:rsidR="005E49CD" w:rsidRDefault="005E49CD" w:rsidP="00EF3F0A">
      <w:pPr>
        <w:pStyle w:val="Heading1"/>
        <w:keepNext w:val="0"/>
        <w:keepLines w:val="0"/>
        <w:spacing w:before="480"/>
        <w:rPr>
          <w:b/>
          <w:sz w:val="46"/>
          <w:szCs w:val="46"/>
        </w:rPr>
      </w:pPr>
    </w:p>
    <w:p w14:paraId="14CB3420" w14:textId="77777777" w:rsidR="00A9230B" w:rsidRPr="00A9230B" w:rsidRDefault="00A9230B" w:rsidP="00A9230B"/>
    <w:p w14:paraId="78A2B3D8" w14:textId="77777777" w:rsidR="00E76E1A" w:rsidRDefault="00E76E1A" w:rsidP="00EF3F0A">
      <w:pPr>
        <w:pStyle w:val="Heading1"/>
        <w:keepNext w:val="0"/>
        <w:keepLines w:val="0"/>
        <w:spacing w:before="480"/>
        <w:rPr>
          <w:b/>
          <w:sz w:val="46"/>
          <w:szCs w:val="46"/>
        </w:rPr>
      </w:pPr>
    </w:p>
    <w:p w14:paraId="0BA613DD" w14:textId="2429F4D7" w:rsidR="00B9436B" w:rsidRPr="00EF3F0A" w:rsidRDefault="00E63878" w:rsidP="00EF3F0A">
      <w:pPr>
        <w:pStyle w:val="Heading1"/>
        <w:keepNext w:val="0"/>
        <w:keepLines w:val="0"/>
        <w:spacing w:before="480"/>
        <w:rPr>
          <w:b/>
          <w:sz w:val="46"/>
          <w:szCs w:val="46"/>
        </w:rPr>
      </w:pPr>
      <w:bookmarkStart w:id="1" w:name="_Toc162908475"/>
      <w:r>
        <w:rPr>
          <w:b/>
          <w:sz w:val="46"/>
          <w:szCs w:val="46"/>
        </w:rPr>
        <w:lastRenderedPageBreak/>
        <w:t>1. Introduction</w:t>
      </w:r>
      <w:bookmarkEnd w:id="0"/>
      <w:bookmarkEnd w:id="1"/>
    </w:p>
    <w:p w14:paraId="0BA613DE" w14:textId="77777777" w:rsidR="00B9436B" w:rsidRDefault="00E63878">
      <w:pPr>
        <w:pStyle w:val="Heading2"/>
        <w:keepNext w:val="0"/>
        <w:keepLines w:val="0"/>
        <w:spacing w:after="80"/>
        <w:rPr>
          <w:b/>
          <w:sz w:val="34"/>
          <w:szCs w:val="34"/>
        </w:rPr>
      </w:pPr>
      <w:bookmarkStart w:id="2" w:name="_6k4p7gavag61" w:colFirst="0" w:colLast="0"/>
      <w:bookmarkStart w:id="3" w:name="_Toc162893860"/>
      <w:bookmarkStart w:id="4" w:name="_Toc162894071"/>
      <w:bookmarkStart w:id="5" w:name="_Toc162908476"/>
      <w:bookmarkEnd w:id="2"/>
      <w:r>
        <w:rPr>
          <w:b/>
          <w:sz w:val="34"/>
          <w:szCs w:val="34"/>
        </w:rPr>
        <w:t>1.1 Background</w:t>
      </w:r>
      <w:bookmarkEnd w:id="3"/>
      <w:bookmarkEnd w:id="4"/>
      <w:bookmarkEnd w:id="5"/>
    </w:p>
    <w:p w14:paraId="0BA613DF" w14:textId="77777777" w:rsidR="00B9436B" w:rsidRDefault="00E63878">
      <w:pPr>
        <w:spacing w:before="240" w:after="240"/>
      </w:pPr>
      <w:r>
        <w:t>Financial institutions face significant challenges in detecting fraudulent activities, particularly in credit card transactions. Timely identification of fraudulent transactions is crucial to mitigate financial losses and protect customers’ assets.</w:t>
      </w:r>
    </w:p>
    <w:p w14:paraId="0BA613E0" w14:textId="77777777" w:rsidR="00B9436B" w:rsidRDefault="00E63878">
      <w:pPr>
        <w:pStyle w:val="Heading2"/>
        <w:keepNext w:val="0"/>
        <w:keepLines w:val="0"/>
        <w:spacing w:after="80"/>
        <w:rPr>
          <w:b/>
          <w:sz w:val="34"/>
          <w:szCs w:val="34"/>
        </w:rPr>
      </w:pPr>
      <w:bookmarkStart w:id="6" w:name="_mc9bu1y6e2xo" w:colFirst="0" w:colLast="0"/>
      <w:bookmarkStart w:id="7" w:name="_Toc162893861"/>
      <w:bookmarkStart w:id="8" w:name="_Toc162894072"/>
      <w:bookmarkStart w:id="9" w:name="_Toc162908477"/>
      <w:bookmarkEnd w:id="6"/>
      <w:r>
        <w:rPr>
          <w:b/>
          <w:sz w:val="34"/>
          <w:szCs w:val="34"/>
        </w:rPr>
        <w:t>1.2 Objectives</w:t>
      </w:r>
      <w:bookmarkEnd w:id="7"/>
      <w:bookmarkEnd w:id="8"/>
      <w:bookmarkEnd w:id="9"/>
    </w:p>
    <w:p w14:paraId="0BA613E1" w14:textId="77777777" w:rsidR="00B9436B" w:rsidRDefault="00E63878">
      <w:pPr>
        <w:spacing w:before="240" w:after="240"/>
      </w:pPr>
      <w:r>
        <w:t>The objective of this project is to develop a robust credit card fraud detection system using machine learning techniques. By leveraging advanced analytics and predictive modeling, the aim is to enhance the detection capabilities of financial institutions and minimize the impact of fraudulent activities.</w:t>
      </w:r>
    </w:p>
    <w:p w14:paraId="0BA613E2" w14:textId="77777777" w:rsidR="00B9436B" w:rsidRDefault="00E63878">
      <w:pPr>
        <w:pStyle w:val="Heading1"/>
        <w:keepNext w:val="0"/>
        <w:keepLines w:val="0"/>
        <w:spacing w:before="480"/>
        <w:rPr>
          <w:b/>
          <w:sz w:val="46"/>
          <w:szCs w:val="46"/>
        </w:rPr>
      </w:pPr>
      <w:bookmarkStart w:id="10" w:name="_uns7z7q2w5oy" w:colFirst="0" w:colLast="0"/>
      <w:bookmarkStart w:id="11" w:name="_Toc162893862"/>
      <w:bookmarkStart w:id="12" w:name="_Toc162894073"/>
      <w:bookmarkStart w:id="13" w:name="_Toc162908478"/>
      <w:bookmarkEnd w:id="10"/>
      <w:r>
        <w:rPr>
          <w:b/>
          <w:sz w:val="46"/>
          <w:szCs w:val="46"/>
        </w:rPr>
        <w:t>2. Data Collection and Preprocessing</w:t>
      </w:r>
      <w:bookmarkEnd w:id="11"/>
      <w:bookmarkEnd w:id="12"/>
      <w:bookmarkEnd w:id="13"/>
    </w:p>
    <w:p w14:paraId="0BA613E3" w14:textId="77777777" w:rsidR="00B9436B" w:rsidRDefault="00E63878">
      <w:pPr>
        <w:pStyle w:val="Heading2"/>
        <w:keepNext w:val="0"/>
        <w:keepLines w:val="0"/>
        <w:spacing w:after="80"/>
        <w:rPr>
          <w:b/>
          <w:sz w:val="34"/>
          <w:szCs w:val="34"/>
        </w:rPr>
      </w:pPr>
      <w:bookmarkStart w:id="14" w:name="_rc47kaaz0dip" w:colFirst="0" w:colLast="0"/>
      <w:bookmarkStart w:id="15" w:name="_Toc162893863"/>
      <w:bookmarkStart w:id="16" w:name="_Toc162894074"/>
      <w:bookmarkStart w:id="17" w:name="_Toc162908479"/>
      <w:bookmarkEnd w:id="14"/>
      <w:r>
        <w:rPr>
          <w:b/>
          <w:sz w:val="34"/>
          <w:szCs w:val="34"/>
        </w:rPr>
        <w:t>2.1 Data Source</w:t>
      </w:r>
      <w:bookmarkEnd w:id="15"/>
      <w:bookmarkEnd w:id="16"/>
      <w:bookmarkEnd w:id="17"/>
    </w:p>
    <w:p w14:paraId="0BA613E4" w14:textId="77777777" w:rsidR="00B9436B" w:rsidRDefault="00E63878">
      <w:pPr>
        <w:spacing w:before="240" w:after="240"/>
      </w:pPr>
      <w:r>
        <w:t>The dataset used in this project comprises credit card transaction data obtained from a financial institution.</w:t>
      </w:r>
    </w:p>
    <w:p w14:paraId="0BA613E5" w14:textId="77777777" w:rsidR="00B9436B" w:rsidRDefault="00E63878">
      <w:pPr>
        <w:pStyle w:val="Heading2"/>
        <w:keepNext w:val="0"/>
        <w:keepLines w:val="0"/>
        <w:spacing w:after="80"/>
        <w:rPr>
          <w:b/>
          <w:sz w:val="34"/>
          <w:szCs w:val="34"/>
        </w:rPr>
      </w:pPr>
      <w:bookmarkStart w:id="18" w:name="_r7xoknm28o5x" w:colFirst="0" w:colLast="0"/>
      <w:bookmarkStart w:id="19" w:name="_Toc162893864"/>
      <w:bookmarkStart w:id="20" w:name="_Toc162894075"/>
      <w:bookmarkStart w:id="21" w:name="_Toc162908480"/>
      <w:bookmarkEnd w:id="18"/>
      <w:r>
        <w:rPr>
          <w:b/>
          <w:sz w:val="34"/>
          <w:szCs w:val="34"/>
        </w:rPr>
        <w:t>2.2 Data Description</w:t>
      </w:r>
      <w:bookmarkEnd w:id="19"/>
      <w:bookmarkEnd w:id="20"/>
      <w:bookmarkEnd w:id="21"/>
    </w:p>
    <w:p w14:paraId="0BA613E6" w14:textId="77777777" w:rsidR="00B9436B" w:rsidRDefault="00E63878">
      <w:pPr>
        <w:spacing w:before="240" w:after="240"/>
      </w:pPr>
      <w:r>
        <w:t>The dataset contains transaction records, including features such as transaction amount, time, and anonymized principal components derived from PCA transformation. It consists of 284,807 transactions, with a significant class imbalance between fraudulent (492) and non-fraudulent (284,315) transactions.</w:t>
      </w:r>
    </w:p>
    <w:p w14:paraId="0BA613E7" w14:textId="77777777" w:rsidR="00B9436B" w:rsidRDefault="00E63878">
      <w:pPr>
        <w:pStyle w:val="Heading2"/>
        <w:keepNext w:val="0"/>
        <w:keepLines w:val="0"/>
        <w:spacing w:after="80"/>
        <w:rPr>
          <w:b/>
          <w:sz w:val="34"/>
          <w:szCs w:val="34"/>
        </w:rPr>
      </w:pPr>
      <w:bookmarkStart w:id="22" w:name="_5r662lx7a2wb" w:colFirst="0" w:colLast="0"/>
      <w:bookmarkStart w:id="23" w:name="_Toc162893865"/>
      <w:bookmarkStart w:id="24" w:name="_Toc162894076"/>
      <w:bookmarkStart w:id="25" w:name="_Toc162908481"/>
      <w:bookmarkEnd w:id="22"/>
      <w:r>
        <w:rPr>
          <w:b/>
          <w:sz w:val="34"/>
          <w:szCs w:val="34"/>
        </w:rPr>
        <w:t>2.3 Data Cleaning</w:t>
      </w:r>
      <w:bookmarkEnd w:id="23"/>
      <w:bookmarkEnd w:id="24"/>
      <w:bookmarkEnd w:id="25"/>
    </w:p>
    <w:p w14:paraId="0BA613E8" w14:textId="77777777" w:rsidR="00B9436B" w:rsidRDefault="00E63878">
      <w:pPr>
        <w:spacing w:before="240" w:after="240"/>
      </w:pPr>
      <w:r>
        <w:t>The data cleaning process involved several crucial steps to enhance the quality and reliability of the dataset:</w:t>
      </w:r>
    </w:p>
    <w:p w14:paraId="0BA613E9" w14:textId="77777777" w:rsidR="00B9436B" w:rsidRDefault="00E63878">
      <w:pPr>
        <w:numPr>
          <w:ilvl w:val="0"/>
          <w:numId w:val="1"/>
        </w:numPr>
        <w:spacing w:before="240"/>
      </w:pPr>
      <w:r>
        <w:rPr>
          <w:b/>
        </w:rPr>
        <w:lastRenderedPageBreak/>
        <w:t>Handling Missing Values</w:t>
      </w:r>
      <w:r>
        <w:t>: Any missing data points were addressed by imputing them with appropriate values (e.g., mean, median, or mode) or removing the corresponding records.</w:t>
      </w:r>
    </w:p>
    <w:p w14:paraId="0BA613EA" w14:textId="77777777" w:rsidR="00B9436B" w:rsidRDefault="00E63878">
      <w:pPr>
        <w:numPr>
          <w:ilvl w:val="0"/>
          <w:numId w:val="1"/>
        </w:numPr>
      </w:pPr>
      <w:r>
        <w:rPr>
          <w:b/>
        </w:rPr>
        <w:t>Outlier Detection and Treatment</w:t>
      </w:r>
      <w:r>
        <w:t>: Outliers, which could distort the model’s performance, were identified and either adjusted or removed. Techniques like z-score analysis or interquartile range (IQR) were employed.</w:t>
      </w:r>
    </w:p>
    <w:p w14:paraId="0BA613F2" w14:textId="77777777" w:rsidR="00B9436B" w:rsidRDefault="00E63878">
      <w:pPr>
        <w:pStyle w:val="Heading1"/>
        <w:keepNext w:val="0"/>
        <w:keepLines w:val="0"/>
        <w:spacing w:before="480"/>
        <w:rPr>
          <w:b/>
          <w:sz w:val="46"/>
          <w:szCs w:val="46"/>
        </w:rPr>
      </w:pPr>
      <w:bookmarkStart w:id="26" w:name="_xm92q5fv99ea" w:colFirst="0" w:colLast="0"/>
      <w:bookmarkStart w:id="27" w:name="_Toc162893867"/>
      <w:bookmarkStart w:id="28" w:name="_Toc162894078"/>
      <w:bookmarkStart w:id="29" w:name="_Toc162908482"/>
      <w:bookmarkEnd w:id="26"/>
      <w:r>
        <w:rPr>
          <w:b/>
          <w:sz w:val="46"/>
          <w:szCs w:val="46"/>
        </w:rPr>
        <w:t>3. Exploratory Data Analysis (EDA)</w:t>
      </w:r>
      <w:bookmarkEnd w:id="27"/>
      <w:bookmarkEnd w:id="28"/>
      <w:bookmarkEnd w:id="29"/>
    </w:p>
    <w:p w14:paraId="0BA613F3" w14:textId="77777777" w:rsidR="00B9436B" w:rsidRDefault="00E63878">
      <w:pPr>
        <w:pStyle w:val="Heading2"/>
        <w:keepNext w:val="0"/>
        <w:keepLines w:val="0"/>
        <w:spacing w:after="80"/>
        <w:rPr>
          <w:b/>
          <w:sz w:val="34"/>
          <w:szCs w:val="34"/>
        </w:rPr>
      </w:pPr>
      <w:bookmarkStart w:id="30" w:name="_fjg3yxgml8fk" w:colFirst="0" w:colLast="0"/>
      <w:bookmarkStart w:id="31" w:name="_Toc162893868"/>
      <w:bookmarkStart w:id="32" w:name="_Toc162894079"/>
      <w:bookmarkStart w:id="33" w:name="_Toc162908483"/>
      <w:bookmarkEnd w:id="30"/>
      <w:r>
        <w:rPr>
          <w:b/>
          <w:sz w:val="34"/>
          <w:szCs w:val="34"/>
        </w:rPr>
        <w:t>3.1 Summary Statistics</w:t>
      </w:r>
      <w:bookmarkEnd w:id="31"/>
      <w:bookmarkEnd w:id="32"/>
      <w:bookmarkEnd w:id="33"/>
    </w:p>
    <w:p w14:paraId="0BA613F4" w14:textId="77777777" w:rsidR="00B9436B" w:rsidRDefault="00E63878">
      <w:pPr>
        <w:spacing w:before="240" w:after="240"/>
      </w:pPr>
      <w:r>
        <w:t>Descriptive statistics were computed to understand the central tendency and dispersion of features within the dataset. Additionally, the presence of missing values was examined, ensuring data integrity.</w:t>
      </w:r>
    </w:p>
    <w:p w14:paraId="0BA613F5" w14:textId="77777777" w:rsidR="00B9436B" w:rsidRDefault="00E63878">
      <w:pPr>
        <w:pStyle w:val="Heading2"/>
        <w:keepNext w:val="0"/>
        <w:keepLines w:val="0"/>
        <w:spacing w:after="80"/>
        <w:rPr>
          <w:b/>
          <w:sz w:val="34"/>
          <w:szCs w:val="34"/>
        </w:rPr>
      </w:pPr>
      <w:bookmarkStart w:id="34" w:name="_8nrh74p4t3l3" w:colFirst="0" w:colLast="0"/>
      <w:bookmarkStart w:id="35" w:name="_Toc162893869"/>
      <w:bookmarkStart w:id="36" w:name="_Toc162894080"/>
      <w:bookmarkStart w:id="37" w:name="_Toc162908484"/>
      <w:bookmarkEnd w:id="34"/>
      <w:r>
        <w:rPr>
          <w:b/>
          <w:sz w:val="34"/>
          <w:szCs w:val="34"/>
        </w:rPr>
        <w:t>3.2 Visualization</w:t>
      </w:r>
      <w:bookmarkEnd w:id="35"/>
      <w:bookmarkEnd w:id="36"/>
      <w:bookmarkEnd w:id="37"/>
    </w:p>
    <w:p w14:paraId="0BA613F6" w14:textId="77777777" w:rsidR="00B9436B" w:rsidRDefault="00E63878">
      <w:pPr>
        <w:spacing w:before="240" w:after="240"/>
      </w:pPr>
      <w:r>
        <w:t>Data visualization techniques, such as histograms and correlation matrices, were employed to visualize patterns and relationships within the data.</w:t>
      </w:r>
    </w:p>
    <w:p w14:paraId="0BA613F7" w14:textId="77777777" w:rsidR="00B9436B" w:rsidRDefault="00E63878">
      <w:pPr>
        <w:pStyle w:val="Heading2"/>
        <w:keepNext w:val="0"/>
        <w:keepLines w:val="0"/>
        <w:spacing w:after="80"/>
        <w:rPr>
          <w:b/>
          <w:sz w:val="34"/>
          <w:szCs w:val="34"/>
        </w:rPr>
      </w:pPr>
      <w:bookmarkStart w:id="38" w:name="_gwmgpnok1vxk" w:colFirst="0" w:colLast="0"/>
      <w:bookmarkStart w:id="39" w:name="_Toc162893870"/>
      <w:bookmarkStart w:id="40" w:name="_Toc162894081"/>
      <w:bookmarkStart w:id="41" w:name="_Toc162908485"/>
      <w:bookmarkEnd w:id="38"/>
      <w:r>
        <w:rPr>
          <w:b/>
          <w:sz w:val="34"/>
          <w:szCs w:val="34"/>
        </w:rPr>
        <w:t>3.3 Correlation Analysis</w:t>
      </w:r>
      <w:bookmarkEnd w:id="39"/>
      <w:bookmarkEnd w:id="40"/>
      <w:bookmarkEnd w:id="41"/>
    </w:p>
    <w:p w14:paraId="0BA613F8" w14:textId="77777777" w:rsidR="00B9436B" w:rsidRDefault="00E63878">
      <w:pPr>
        <w:spacing w:before="240" w:after="240"/>
      </w:pPr>
      <w:r>
        <w:t>Correlation analysis was conducted to identify potential predictors and explore relationships between variables.</w:t>
      </w:r>
    </w:p>
    <w:p w14:paraId="0BA613F9" w14:textId="77777777" w:rsidR="00B9436B" w:rsidRDefault="00E63878">
      <w:pPr>
        <w:pStyle w:val="Heading1"/>
        <w:keepNext w:val="0"/>
        <w:keepLines w:val="0"/>
        <w:spacing w:before="480"/>
        <w:rPr>
          <w:b/>
          <w:sz w:val="46"/>
          <w:szCs w:val="46"/>
        </w:rPr>
      </w:pPr>
      <w:bookmarkStart w:id="42" w:name="_3mumnvgb96px" w:colFirst="0" w:colLast="0"/>
      <w:bookmarkStart w:id="43" w:name="_Toc162893871"/>
      <w:bookmarkStart w:id="44" w:name="_Toc162894082"/>
      <w:bookmarkStart w:id="45" w:name="_Toc162908486"/>
      <w:bookmarkEnd w:id="42"/>
      <w:r>
        <w:rPr>
          <w:b/>
          <w:sz w:val="46"/>
          <w:szCs w:val="46"/>
        </w:rPr>
        <w:t>4. Model Development</w:t>
      </w:r>
      <w:bookmarkEnd w:id="43"/>
      <w:bookmarkEnd w:id="44"/>
      <w:bookmarkEnd w:id="45"/>
    </w:p>
    <w:p w14:paraId="0BA613FA" w14:textId="77777777" w:rsidR="00B9436B" w:rsidRDefault="00E63878">
      <w:pPr>
        <w:pStyle w:val="Heading2"/>
        <w:keepNext w:val="0"/>
        <w:keepLines w:val="0"/>
        <w:spacing w:after="80"/>
        <w:rPr>
          <w:b/>
          <w:sz w:val="34"/>
          <w:szCs w:val="34"/>
        </w:rPr>
      </w:pPr>
      <w:bookmarkStart w:id="46" w:name="_6voofrt5aeq5" w:colFirst="0" w:colLast="0"/>
      <w:bookmarkStart w:id="47" w:name="_Toc162893872"/>
      <w:bookmarkStart w:id="48" w:name="_Toc162894083"/>
      <w:bookmarkStart w:id="49" w:name="_Toc162908487"/>
      <w:bookmarkEnd w:id="46"/>
      <w:r>
        <w:rPr>
          <w:b/>
          <w:sz w:val="34"/>
          <w:szCs w:val="34"/>
        </w:rPr>
        <w:t>4.1 Model Selection</w:t>
      </w:r>
      <w:bookmarkEnd w:id="47"/>
      <w:bookmarkEnd w:id="48"/>
      <w:bookmarkEnd w:id="49"/>
    </w:p>
    <w:p w14:paraId="0BA613FB" w14:textId="77777777" w:rsidR="00B9436B" w:rsidRDefault="00E63878">
      <w:pPr>
        <w:spacing w:before="240" w:after="240"/>
      </w:pPr>
      <w:r>
        <w:t xml:space="preserve">Two models were selected for comparison: logistic regression and </w:t>
      </w:r>
      <w:proofErr w:type="spellStart"/>
      <w:r>
        <w:t>RandomForestClassifier</w:t>
      </w:r>
      <w:proofErr w:type="spellEnd"/>
      <w:r>
        <w:t>.</w:t>
      </w:r>
    </w:p>
    <w:p w14:paraId="0BA613FC" w14:textId="77777777" w:rsidR="00B9436B" w:rsidRDefault="00E63878">
      <w:pPr>
        <w:pStyle w:val="Heading2"/>
        <w:keepNext w:val="0"/>
        <w:keepLines w:val="0"/>
        <w:spacing w:after="80"/>
        <w:rPr>
          <w:b/>
          <w:sz w:val="34"/>
          <w:szCs w:val="34"/>
        </w:rPr>
      </w:pPr>
      <w:bookmarkStart w:id="50" w:name="_bsc4tafm2a9c" w:colFirst="0" w:colLast="0"/>
      <w:bookmarkStart w:id="51" w:name="_Toc162893873"/>
      <w:bookmarkStart w:id="52" w:name="_Toc162894084"/>
      <w:bookmarkStart w:id="53" w:name="_Toc162908488"/>
      <w:bookmarkEnd w:id="50"/>
      <w:r>
        <w:rPr>
          <w:b/>
          <w:sz w:val="34"/>
          <w:szCs w:val="34"/>
        </w:rPr>
        <w:t>4.2 Model Training</w:t>
      </w:r>
      <w:bookmarkEnd w:id="51"/>
      <w:bookmarkEnd w:id="52"/>
      <w:bookmarkEnd w:id="53"/>
    </w:p>
    <w:p w14:paraId="0BA613FD" w14:textId="77777777" w:rsidR="00B9436B" w:rsidRDefault="00E63878">
      <w:pPr>
        <w:spacing w:before="240" w:after="240"/>
      </w:pPr>
      <w:r>
        <w:t>Both models were trained on the preprocessed dataset, with parameter tuning and cross-validation to optimize performance.</w:t>
      </w:r>
    </w:p>
    <w:p w14:paraId="0BA613FE" w14:textId="77777777" w:rsidR="00B9436B" w:rsidRDefault="00E63878">
      <w:pPr>
        <w:pStyle w:val="Heading2"/>
        <w:keepNext w:val="0"/>
        <w:keepLines w:val="0"/>
        <w:spacing w:after="80"/>
        <w:rPr>
          <w:b/>
          <w:sz w:val="34"/>
          <w:szCs w:val="34"/>
        </w:rPr>
      </w:pPr>
      <w:bookmarkStart w:id="54" w:name="_tqh0rfmk7a1q" w:colFirst="0" w:colLast="0"/>
      <w:bookmarkStart w:id="55" w:name="_Toc162893874"/>
      <w:bookmarkStart w:id="56" w:name="_Toc162894085"/>
      <w:bookmarkStart w:id="57" w:name="_Toc162908489"/>
      <w:bookmarkEnd w:id="54"/>
      <w:r>
        <w:rPr>
          <w:b/>
          <w:sz w:val="34"/>
          <w:szCs w:val="34"/>
        </w:rPr>
        <w:lastRenderedPageBreak/>
        <w:t>4.3 Model Evaluation</w:t>
      </w:r>
      <w:bookmarkEnd w:id="55"/>
      <w:bookmarkEnd w:id="56"/>
      <w:bookmarkEnd w:id="57"/>
    </w:p>
    <w:p w14:paraId="0BA613FF" w14:textId="77777777" w:rsidR="00B9436B" w:rsidRDefault="00E63878">
      <w:pPr>
        <w:spacing w:before="240" w:after="240"/>
      </w:pPr>
      <w:r>
        <w:t>The performance of each model was evaluated using metrics such as accuracy, precision, recall, and F1-score, demonstrating their effectiveness in detecting fraudulent transactions.</w:t>
      </w:r>
    </w:p>
    <w:p w14:paraId="0BA61400" w14:textId="77777777" w:rsidR="00B9436B" w:rsidRDefault="00E63878">
      <w:pPr>
        <w:spacing w:before="240" w:after="240"/>
        <w:rPr>
          <w:b/>
        </w:rPr>
      </w:pPr>
      <w:r>
        <w:rPr>
          <w:b/>
        </w:rPr>
        <w:t>Model Evaluation Results:</w:t>
      </w:r>
    </w:p>
    <w:p w14:paraId="0BA61401" w14:textId="77777777" w:rsidR="00B9436B" w:rsidRDefault="00E63878">
      <w:pPr>
        <w:pStyle w:val="Heading3"/>
        <w:keepNext w:val="0"/>
        <w:keepLines w:val="0"/>
        <w:spacing w:before="280"/>
        <w:rPr>
          <w:b/>
          <w:color w:val="000000"/>
          <w:sz w:val="26"/>
          <w:szCs w:val="26"/>
        </w:rPr>
      </w:pPr>
      <w:bookmarkStart w:id="58" w:name="_wcliesxkuxwi" w:colFirst="0" w:colLast="0"/>
      <w:bookmarkStart w:id="59" w:name="_Toc162893875"/>
      <w:bookmarkStart w:id="60" w:name="_Toc162894086"/>
      <w:bookmarkStart w:id="61" w:name="_Toc162908490"/>
      <w:bookmarkEnd w:id="58"/>
      <w:r>
        <w:rPr>
          <w:b/>
          <w:color w:val="000000"/>
          <w:sz w:val="26"/>
          <w:szCs w:val="26"/>
        </w:rPr>
        <w:t>Logistic Regression Model:</w:t>
      </w:r>
      <w:bookmarkEnd w:id="59"/>
      <w:bookmarkEnd w:id="60"/>
      <w:bookmarkEnd w:id="61"/>
    </w:p>
    <w:tbl>
      <w:tblPr>
        <w:tblStyle w:val="a"/>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95"/>
        <w:gridCol w:w="2430"/>
      </w:tblGrid>
      <w:tr w:rsidR="00B9436B" w14:paraId="0BA61404" w14:textId="77777777" w:rsidTr="00076342">
        <w:trPr>
          <w:trHeight w:val="467"/>
        </w:trPr>
        <w:tc>
          <w:tcPr>
            <w:tcW w:w="1795" w:type="dxa"/>
            <w:tcMar>
              <w:top w:w="280" w:type="dxa"/>
              <w:left w:w="240" w:type="dxa"/>
              <w:bottom w:w="280" w:type="dxa"/>
              <w:right w:w="240" w:type="dxa"/>
            </w:tcMar>
          </w:tcPr>
          <w:p w14:paraId="0BA61402" w14:textId="77777777" w:rsidR="00B9436B" w:rsidRDefault="00E63878">
            <w:pPr>
              <w:rPr>
                <w:sz w:val="24"/>
                <w:szCs w:val="24"/>
              </w:rPr>
            </w:pPr>
            <w:r>
              <w:rPr>
                <w:b/>
                <w:sz w:val="24"/>
                <w:szCs w:val="24"/>
              </w:rPr>
              <w:t>Metric</w:t>
            </w:r>
          </w:p>
        </w:tc>
        <w:tc>
          <w:tcPr>
            <w:tcW w:w="2430" w:type="dxa"/>
            <w:tcMar>
              <w:top w:w="280" w:type="dxa"/>
              <w:left w:w="240" w:type="dxa"/>
              <w:bottom w:w="280" w:type="dxa"/>
              <w:right w:w="240" w:type="dxa"/>
            </w:tcMar>
          </w:tcPr>
          <w:p w14:paraId="0BA61403" w14:textId="77777777" w:rsidR="00B9436B" w:rsidRDefault="00E63878">
            <w:pPr>
              <w:rPr>
                <w:sz w:val="24"/>
                <w:szCs w:val="24"/>
              </w:rPr>
            </w:pPr>
            <w:r>
              <w:rPr>
                <w:b/>
                <w:sz w:val="24"/>
                <w:szCs w:val="24"/>
              </w:rPr>
              <w:t>Value</w:t>
            </w:r>
          </w:p>
        </w:tc>
      </w:tr>
      <w:tr w:rsidR="00B9436B" w14:paraId="0BA61407" w14:textId="77777777" w:rsidTr="00076342">
        <w:trPr>
          <w:trHeight w:val="362"/>
        </w:trPr>
        <w:tc>
          <w:tcPr>
            <w:tcW w:w="1795" w:type="dxa"/>
            <w:tcMar>
              <w:top w:w="240" w:type="dxa"/>
              <w:left w:w="240" w:type="dxa"/>
              <w:bottom w:w="240" w:type="dxa"/>
              <w:right w:w="240" w:type="dxa"/>
            </w:tcMar>
          </w:tcPr>
          <w:p w14:paraId="0BA61405" w14:textId="77777777" w:rsidR="00B9436B" w:rsidRDefault="00E63878">
            <w:pPr>
              <w:rPr>
                <w:sz w:val="24"/>
                <w:szCs w:val="24"/>
              </w:rPr>
            </w:pPr>
            <w:r>
              <w:rPr>
                <w:sz w:val="24"/>
                <w:szCs w:val="24"/>
              </w:rPr>
              <w:t>Accuracy</w:t>
            </w:r>
          </w:p>
        </w:tc>
        <w:tc>
          <w:tcPr>
            <w:tcW w:w="2430" w:type="dxa"/>
            <w:tcMar>
              <w:top w:w="240" w:type="dxa"/>
              <w:left w:w="240" w:type="dxa"/>
              <w:bottom w:w="240" w:type="dxa"/>
              <w:right w:w="240" w:type="dxa"/>
            </w:tcMar>
          </w:tcPr>
          <w:p w14:paraId="0BA61406" w14:textId="77777777" w:rsidR="00B9436B" w:rsidRDefault="00E63878">
            <w:pPr>
              <w:rPr>
                <w:sz w:val="24"/>
                <w:szCs w:val="24"/>
              </w:rPr>
            </w:pPr>
            <w:r>
              <w:rPr>
                <w:sz w:val="24"/>
                <w:szCs w:val="24"/>
              </w:rPr>
              <w:t>97.92%</w:t>
            </w:r>
          </w:p>
        </w:tc>
      </w:tr>
      <w:tr w:rsidR="00B9436B" w14:paraId="0BA6140A" w14:textId="77777777" w:rsidTr="00076342">
        <w:trPr>
          <w:trHeight w:val="227"/>
        </w:trPr>
        <w:tc>
          <w:tcPr>
            <w:tcW w:w="1795" w:type="dxa"/>
            <w:tcMar>
              <w:top w:w="240" w:type="dxa"/>
              <w:left w:w="240" w:type="dxa"/>
              <w:bottom w:w="240" w:type="dxa"/>
              <w:right w:w="240" w:type="dxa"/>
            </w:tcMar>
          </w:tcPr>
          <w:p w14:paraId="0BA61408" w14:textId="77777777" w:rsidR="00B9436B" w:rsidRDefault="00E63878">
            <w:pPr>
              <w:rPr>
                <w:sz w:val="24"/>
                <w:szCs w:val="24"/>
              </w:rPr>
            </w:pPr>
            <w:r>
              <w:rPr>
                <w:sz w:val="24"/>
                <w:szCs w:val="24"/>
              </w:rPr>
              <w:t>Precision</w:t>
            </w:r>
          </w:p>
        </w:tc>
        <w:tc>
          <w:tcPr>
            <w:tcW w:w="2430" w:type="dxa"/>
            <w:tcMar>
              <w:top w:w="240" w:type="dxa"/>
              <w:left w:w="240" w:type="dxa"/>
              <w:bottom w:w="240" w:type="dxa"/>
              <w:right w:w="240" w:type="dxa"/>
            </w:tcMar>
          </w:tcPr>
          <w:p w14:paraId="0BA61409" w14:textId="77777777" w:rsidR="00B9436B" w:rsidRDefault="00E63878">
            <w:pPr>
              <w:rPr>
                <w:sz w:val="24"/>
                <w:szCs w:val="24"/>
              </w:rPr>
            </w:pPr>
            <w:r>
              <w:rPr>
                <w:sz w:val="24"/>
                <w:szCs w:val="24"/>
              </w:rPr>
              <w:t>7.00%</w:t>
            </w:r>
          </w:p>
        </w:tc>
      </w:tr>
      <w:tr w:rsidR="00B9436B" w14:paraId="0BA6140D" w14:textId="77777777" w:rsidTr="00076342">
        <w:trPr>
          <w:trHeight w:val="20"/>
        </w:trPr>
        <w:tc>
          <w:tcPr>
            <w:tcW w:w="1795" w:type="dxa"/>
            <w:tcMar>
              <w:top w:w="240" w:type="dxa"/>
              <w:left w:w="240" w:type="dxa"/>
              <w:bottom w:w="240" w:type="dxa"/>
              <w:right w:w="240" w:type="dxa"/>
            </w:tcMar>
          </w:tcPr>
          <w:p w14:paraId="0BA6140B" w14:textId="77777777" w:rsidR="00B9436B" w:rsidRDefault="00E63878">
            <w:pPr>
              <w:rPr>
                <w:sz w:val="24"/>
                <w:szCs w:val="24"/>
              </w:rPr>
            </w:pPr>
            <w:r>
              <w:rPr>
                <w:sz w:val="24"/>
                <w:szCs w:val="24"/>
              </w:rPr>
              <w:t>Recall</w:t>
            </w:r>
          </w:p>
        </w:tc>
        <w:tc>
          <w:tcPr>
            <w:tcW w:w="2430" w:type="dxa"/>
            <w:tcMar>
              <w:top w:w="240" w:type="dxa"/>
              <w:left w:w="240" w:type="dxa"/>
              <w:bottom w:w="240" w:type="dxa"/>
              <w:right w:w="240" w:type="dxa"/>
            </w:tcMar>
          </w:tcPr>
          <w:p w14:paraId="0BA6140C" w14:textId="77777777" w:rsidR="00B9436B" w:rsidRDefault="00E63878">
            <w:pPr>
              <w:rPr>
                <w:sz w:val="24"/>
                <w:szCs w:val="24"/>
              </w:rPr>
            </w:pPr>
            <w:r>
              <w:rPr>
                <w:sz w:val="24"/>
                <w:szCs w:val="24"/>
              </w:rPr>
              <w:t>89.00%</w:t>
            </w:r>
          </w:p>
        </w:tc>
      </w:tr>
      <w:tr w:rsidR="00B9436B" w14:paraId="0BA61410" w14:textId="77777777" w:rsidTr="00076342">
        <w:trPr>
          <w:trHeight w:val="119"/>
        </w:trPr>
        <w:tc>
          <w:tcPr>
            <w:tcW w:w="1795" w:type="dxa"/>
            <w:tcMar>
              <w:top w:w="240" w:type="dxa"/>
              <w:left w:w="240" w:type="dxa"/>
              <w:bottom w:w="240" w:type="dxa"/>
              <w:right w:w="240" w:type="dxa"/>
            </w:tcMar>
          </w:tcPr>
          <w:p w14:paraId="0BA6140E" w14:textId="77777777" w:rsidR="00B9436B" w:rsidRDefault="00E63878">
            <w:pPr>
              <w:rPr>
                <w:sz w:val="24"/>
                <w:szCs w:val="24"/>
              </w:rPr>
            </w:pPr>
            <w:r>
              <w:rPr>
                <w:sz w:val="24"/>
                <w:szCs w:val="24"/>
              </w:rPr>
              <w:t>F1-Score</w:t>
            </w:r>
          </w:p>
        </w:tc>
        <w:tc>
          <w:tcPr>
            <w:tcW w:w="2430" w:type="dxa"/>
            <w:tcMar>
              <w:top w:w="240" w:type="dxa"/>
              <w:left w:w="240" w:type="dxa"/>
              <w:bottom w:w="240" w:type="dxa"/>
              <w:right w:w="240" w:type="dxa"/>
            </w:tcMar>
          </w:tcPr>
          <w:p w14:paraId="0BA6140F" w14:textId="77777777" w:rsidR="00B9436B" w:rsidRDefault="00E63878">
            <w:pPr>
              <w:rPr>
                <w:sz w:val="24"/>
                <w:szCs w:val="24"/>
              </w:rPr>
            </w:pPr>
            <w:r>
              <w:rPr>
                <w:sz w:val="24"/>
                <w:szCs w:val="24"/>
              </w:rPr>
              <w:t>12.00%</w:t>
            </w:r>
          </w:p>
        </w:tc>
      </w:tr>
    </w:tbl>
    <w:p w14:paraId="0BA61413" w14:textId="4759136D" w:rsidR="00B9436B" w:rsidRDefault="00E63878">
      <w:pPr>
        <w:pStyle w:val="Heading3"/>
        <w:keepNext w:val="0"/>
        <w:keepLines w:val="0"/>
        <w:spacing w:before="280"/>
        <w:rPr>
          <w:b/>
          <w:color w:val="000000"/>
          <w:sz w:val="26"/>
          <w:szCs w:val="26"/>
        </w:rPr>
      </w:pPr>
      <w:bookmarkStart w:id="62" w:name="_9dl1xc71qu8" w:colFirst="0" w:colLast="0"/>
      <w:bookmarkStart w:id="63" w:name="_h7uugzucxy8s" w:colFirst="0" w:colLast="0"/>
      <w:bookmarkStart w:id="64" w:name="_apkiin475oof" w:colFirst="0" w:colLast="0"/>
      <w:bookmarkStart w:id="65" w:name="_Toc162893876"/>
      <w:bookmarkStart w:id="66" w:name="_Toc162894087"/>
      <w:bookmarkStart w:id="67" w:name="_Toc162908491"/>
      <w:bookmarkEnd w:id="62"/>
      <w:bookmarkEnd w:id="63"/>
      <w:bookmarkEnd w:id="64"/>
      <w:proofErr w:type="spellStart"/>
      <w:r>
        <w:rPr>
          <w:b/>
          <w:color w:val="000000"/>
          <w:sz w:val="26"/>
          <w:szCs w:val="26"/>
        </w:rPr>
        <w:t>RandomForestClassifier</w:t>
      </w:r>
      <w:proofErr w:type="spellEnd"/>
      <w:r>
        <w:rPr>
          <w:b/>
          <w:color w:val="000000"/>
          <w:sz w:val="26"/>
          <w:szCs w:val="26"/>
        </w:rPr>
        <w:t xml:space="preserve"> Model:</w:t>
      </w:r>
      <w:bookmarkEnd w:id="65"/>
      <w:bookmarkEnd w:id="66"/>
      <w:bookmarkEnd w:id="67"/>
    </w:p>
    <w:tbl>
      <w:tblPr>
        <w:tblStyle w:val="a0"/>
        <w:tblW w:w="3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1"/>
        <w:gridCol w:w="1459"/>
      </w:tblGrid>
      <w:tr w:rsidR="00B9436B" w14:paraId="0BA61416" w14:textId="77777777" w:rsidTr="00E15697">
        <w:trPr>
          <w:trHeight w:val="277"/>
        </w:trPr>
        <w:tc>
          <w:tcPr>
            <w:tcW w:w="1710" w:type="dxa"/>
            <w:tcMar>
              <w:top w:w="280" w:type="dxa"/>
              <w:left w:w="240" w:type="dxa"/>
              <w:bottom w:w="280" w:type="dxa"/>
              <w:right w:w="240" w:type="dxa"/>
            </w:tcMar>
          </w:tcPr>
          <w:p w14:paraId="0BA61414" w14:textId="77777777" w:rsidR="00B9436B" w:rsidRDefault="00E63878">
            <w:pPr>
              <w:rPr>
                <w:sz w:val="24"/>
                <w:szCs w:val="24"/>
              </w:rPr>
            </w:pPr>
            <w:r>
              <w:rPr>
                <w:b/>
                <w:sz w:val="24"/>
                <w:szCs w:val="24"/>
              </w:rPr>
              <w:t>Metric</w:t>
            </w:r>
          </w:p>
        </w:tc>
        <w:tc>
          <w:tcPr>
            <w:tcW w:w="1459" w:type="dxa"/>
            <w:tcMar>
              <w:top w:w="280" w:type="dxa"/>
              <w:left w:w="240" w:type="dxa"/>
              <w:bottom w:w="280" w:type="dxa"/>
              <w:right w:w="240" w:type="dxa"/>
            </w:tcMar>
          </w:tcPr>
          <w:p w14:paraId="0BA61415" w14:textId="77777777" w:rsidR="00B9436B" w:rsidRDefault="00E63878">
            <w:pPr>
              <w:rPr>
                <w:sz w:val="24"/>
                <w:szCs w:val="24"/>
              </w:rPr>
            </w:pPr>
            <w:r>
              <w:rPr>
                <w:b/>
                <w:sz w:val="24"/>
                <w:szCs w:val="24"/>
              </w:rPr>
              <w:t>Value</w:t>
            </w:r>
          </w:p>
        </w:tc>
      </w:tr>
      <w:tr w:rsidR="00B9436B" w14:paraId="0BA61419" w14:textId="77777777" w:rsidTr="00E15697">
        <w:trPr>
          <w:trHeight w:val="236"/>
        </w:trPr>
        <w:tc>
          <w:tcPr>
            <w:tcW w:w="1710" w:type="dxa"/>
            <w:tcMar>
              <w:top w:w="240" w:type="dxa"/>
              <w:left w:w="240" w:type="dxa"/>
              <w:bottom w:w="240" w:type="dxa"/>
              <w:right w:w="240" w:type="dxa"/>
            </w:tcMar>
          </w:tcPr>
          <w:p w14:paraId="0BA61417" w14:textId="77777777" w:rsidR="00B9436B" w:rsidRDefault="00E63878">
            <w:pPr>
              <w:rPr>
                <w:sz w:val="24"/>
                <w:szCs w:val="24"/>
              </w:rPr>
            </w:pPr>
            <w:r>
              <w:rPr>
                <w:sz w:val="24"/>
                <w:szCs w:val="24"/>
              </w:rPr>
              <w:t>Accuracy</w:t>
            </w:r>
          </w:p>
        </w:tc>
        <w:tc>
          <w:tcPr>
            <w:tcW w:w="1459" w:type="dxa"/>
            <w:tcMar>
              <w:top w:w="240" w:type="dxa"/>
              <w:left w:w="240" w:type="dxa"/>
              <w:bottom w:w="240" w:type="dxa"/>
              <w:right w:w="240" w:type="dxa"/>
            </w:tcMar>
          </w:tcPr>
          <w:p w14:paraId="0BA61418" w14:textId="77777777" w:rsidR="00B9436B" w:rsidRDefault="00E63878">
            <w:pPr>
              <w:rPr>
                <w:sz w:val="24"/>
                <w:szCs w:val="24"/>
              </w:rPr>
            </w:pPr>
            <w:r>
              <w:rPr>
                <w:sz w:val="24"/>
                <w:szCs w:val="24"/>
              </w:rPr>
              <w:t>99.96%</w:t>
            </w:r>
          </w:p>
        </w:tc>
      </w:tr>
      <w:tr w:rsidR="00B9436B" w14:paraId="0BA6141C" w14:textId="77777777" w:rsidTr="00E15697">
        <w:trPr>
          <w:trHeight w:val="65"/>
        </w:trPr>
        <w:tc>
          <w:tcPr>
            <w:tcW w:w="1710" w:type="dxa"/>
            <w:tcMar>
              <w:top w:w="240" w:type="dxa"/>
              <w:left w:w="240" w:type="dxa"/>
              <w:bottom w:w="240" w:type="dxa"/>
              <w:right w:w="240" w:type="dxa"/>
            </w:tcMar>
          </w:tcPr>
          <w:p w14:paraId="0BA6141A" w14:textId="77777777" w:rsidR="00B9436B" w:rsidRDefault="00E63878">
            <w:pPr>
              <w:rPr>
                <w:sz w:val="24"/>
                <w:szCs w:val="24"/>
              </w:rPr>
            </w:pPr>
            <w:r>
              <w:rPr>
                <w:sz w:val="24"/>
                <w:szCs w:val="24"/>
              </w:rPr>
              <w:t>Precision</w:t>
            </w:r>
          </w:p>
        </w:tc>
        <w:tc>
          <w:tcPr>
            <w:tcW w:w="1459" w:type="dxa"/>
            <w:tcMar>
              <w:top w:w="240" w:type="dxa"/>
              <w:left w:w="240" w:type="dxa"/>
              <w:bottom w:w="240" w:type="dxa"/>
              <w:right w:w="240" w:type="dxa"/>
            </w:tcMar>
          </w:tcPr>
          <w:p w14:paraId="0BA6141B" w14:textId="77777777" w:rsidR="00B9436B" w:rsidRDefault="00E63878">
            <w:pPr>
              <w:rPr>
                <w:sz w:val="24"/>
                <w:szCs w:val="24"/>
              </w:rPr>
            </w:pPr>
            <w:r>
              <w:rPr>
                <w:sz w:val="24"/>
                <w:szCs w:val="24"/>
              </w:rPr>
              <w:t>93.00%</w:t>
            </w:r>
          </w:p>
        </w:tc>
      </w:tr>
      <w:tr w:rsidR="00B9436B" w14:paraId="0BA6141F" w14:textId="77777777" w:rsidTr="00E15697">
        <w:trPr>
          <w:trHeight w:val="20"/>
        </w:trPr>
        <w:tc>
          <w:tcPr>
            <w:tcW w:w="1710" w:type="dxa"/>
            <w:tcMar>
              <w:top w:w="240" w:type="dxa"/>
              <w:left w:w="240" w:type="dxa"/>
              <w:bottom w:w="240" w:type="dxa"/>
              <w:right w:w="240" w:type="dxa"/>
            </w:tcMar>
          </w:tcPr>
          <w:p w14:paraId="0BA6141D" w14:textId="77777777" w:rsidR="00B9436B" w:rsidRDefault="00E63878">
            <w:pPr>
              <w:rPr>
                <w:sz w:val="24"/>
                <w:szCs w:val="24"/>
              </w:rPr>
            </w:pPr>
            <w:r>
              <w:rPr>
                <w:sz w:val="24"/>
                <w:szCs w:val="24"/>
              </w:rPr>
              <w:t>Recall</w:t>
            </w:r>
          </w:p>
        </w:tc>
        <w:tc>
          <w:tcPr>
            <w:tcW w:w="1459" w:type="dxa"/>
            <w:tcMar>
              <w:top w:w="240" w:type="dxa"/>
              <w:left w:w="240" w:type="dxa"/>
              <w:bottom w:w="240" w:type="dxa"/>
              <w:right w:w="240" w:type="dxa"/>
            </w:tcMar>
          </w:tcPr>
          <w:p w14:paraId="0BA6141E" w14:textId="77777777" w:rsidR="00B9436B" w:rsidRDefault="00E63878">
            <w:pPr>
              <w:rPr>
                <w:sz w:val="24"/>
                <w:szCs w:val="24"/>
              </w:rPr>
            </w:pPr>
            <w:r>
              <w:rPr>
                <w:sz w:val="24"/>
                <w:szCs w:val="24"/>
              </w:rPr>
              <w:t>85.00%</w:t>
            </w:r>
          </w:p>
        </w:tc>
      </w:tr>
      <w:tr w:rsidR="00B9436B" w14:paraId="0BA61422" w14:textId="77777777" w:rsidTr="00E15697">
        <w:trPr>
          <w:trHeight w:val="20"/>
        </w:trPr>
        <w:tc>
          <w:tcPr>
            <w:tcW w:w="1710" w:type="dxa"/>
            <w:tcMar>
              <w:top w:w="240" w:type="dxa"/>
              <w:left w:w="240" w:type="dxa"/>
              <w:bottom w:w="240" w:type="dxa"/>
              <w:right w:w="240" w:type="dxa"/>
            </w:tcMar>
          </w:tcPr>
          <w:p w14:paraId="0BA61420" w14:textId="77777777" w:rsidR="00B9436B" w:rsidRDefault="00E63878">
            <w:pPr>
              <w:rPr>
                <w:sz w:val="24"/>
                <w:szCs w:val="24"/>
              </w:rPr>
            </w:pPr>
            <w:r>
              <w:rPr>
                <w:sz w:val="24"/>
                <w:szCs w:val="24"/>
              </w:rPr>
              <w:t>F1-Score</w:t>
            </w:r>
          </w:p>
        </w:tc>
        <w:tc>
          <w:tcPr>
            <w:tcW w:w="1459" w:type="dxa"/>
            <w:tcMar>
              <w:top w:w="240" w:type="dxa"/>
              <w:left w:w="240" w:type="dxa"/>
              <w:bottom w:w="240" w:type="dxa"/>
              <w:right w:w="240" w:type="dxa"/>
            </w:tcMar>
          </w:tcPr>
          <w:p w14:paraId="0BA61421" w14:textId="77777777" w:rsidR="00B9436B" w:rsidRDefault="00E63878">
            <w:pPr>
              <w:rPr>
                <w:sz w:val="24"/>
                <w:szCs w:val="24"/>
              </w:rPr>
            </w:pPr>
            <w:r>
              <w:rPr>
                <w:sz w:val="24"/>
                <w:szCs w:val="24"/>
              </w:rPr>
              <w:t>89.00%</w:t>
            </w:r>
          </w:p>
        </w:tc>
      </w:tr>
    </w:tbl>
    <w:p w14:paraId="0BA61423" w14:textId="45968C22" w:rsidR="00B9436B" w:rsidRDefault="00E63878" w:rsidP="00D86369">
      <w:pPr>
        <w:pStyle w:val="Heading1"/>
        <w:keepNext w:val="0"/>
        <w:keepLines w:val="0"/>
        <w:spacing w:before="480"/>
        <w:rPr>
          <w:b/>
          <w:sz w:val="34"/>
          <w:szCs w:val="34"/>
        </w:rPr>
      </w:pPr>
      <w:bookmarkStart w:id="68" w:name="_Toc162908492"/>
      <w:r w:rsidRPr="00D86369">
        <w:rPr>
          <w:b/>
          <w:sz w:val="46"/>
          <w:szCs w:val="46"/>
        </w:rPr>
        <w:lastRenderedPageBreak/>
        <w:t>5. Results and Discussion</w:t>
      </w:r>
      <w:bookmarkEnd w:id="68"/>
    </w:p>
    <w:p w14:paraId="0BA61424" w14:textId="77777777" w:rsidR="00B9436B" w:rsidRPr="000A3858" w:rsidRDefault="00E63878" w:rsidP="000A3858">
      <w:pPr>
        <w:pStyle w:val="Heading2"/>
        <w:keepNext w:val="0"/>
        <w:keepLines w:val="0"/>
        <w:spacing w:after="80"/>
        <w:rPr>
          <w:b/>
          <w:sz w:val="34"/>
          <w:szCs w:val="34"/>
        </w:rPr>
      </w:pPr>
      <w:bookmarkStart w:id="69" w:name="_97buq1hmzjoh" w:colFirst="0" w:colLast="0"/>
      <w:bookmarkStart w:id="70" w:name="_Toc162893877"/>
      <w:bookmarkStart w:id="71" w:name="_Toc162894088"/>
      <w:bookmarkStart w:id="72" w:name="_Toc162908493"/>
      <w:bookmarkEnd w:id="69"/>
      <w:r w:rsidRPr="000A3858">
        <w:rPr>
          <w:b/>
          <w:sz w:val="34"/>
          <w:szCs w:val="34"/>
        </w:rPr>
        <w:t>5.1 Model Performance</w:t>
      </w:r>
      <w:bookmarkEnd w:id="70"/>
      <w:bookmarkEnd w:id="71"/>
      <w:bookmarkEnd w:id="72"/>
    </w:p>
    <w:p w14:paraId="0BA61425" w14:textId="77777777" w:rsidR="00B9436B" w:rsidRDefault="00E63878">
      <w:pPr>
        <w:spacing w:before="240" w:after="240"/>
      </w:pPr>
      <w:r>
        <w:t xml:space="preserve">Both models exhibited promising results in detecting fraudulent transactions. The </w:t>
      </w:r>
      <w:proofErr w:type="spellStart"/>
      <w:r>
        <w:rPr>
          <w:b/>
        </w:rPr>
        <w:t>RandomForestClassifier</w:t>
      </w:r>
      <w:proofErr w:type="spellEnd"/>
      <w:r>
        <w:t xml:space="preserve"> outperformed the logistic regression model across various evaluation metrics:</w:t>
      </w:r>
    </w:p>
    <w:p w14:paraId="0BA61426" w14:textId="77777777" w:rsidR="00B9436B" w:rsidRDefault="00E63878">
      <w:pPr>
        <w:numPr>
          <w:ilvl w:val="0"/>
          <w:numId w:val="4"/>
        </w:numPr>
        <w:spacing w:before="240"/>
      </w:pPr>
      <w:r>
        <w:rPr>
          <w:b/>
        </w:rPr>
        <w:t>Accuracy</w:t>
      </w:r>
      <w:r>
        <w:t xml:space="preserve">: </w:t>
      </w:r>
      <w:proofErr w:type="spellStart"/>
      <w:r>
        <w:t>RandomForestClassifier</w:t>
      </w:r>
      <w:proofErr w:type="spellEnd"/>
      <w:r>
        <w:t xml:space="preserve"> achieved an impressive </w:t>
      </w:r>
      <w:r>
        <w:rPr>
          <w:b/>
        </w:rPr>
        <w:t>99.96%</w:t>
      </w:r>
      <w:r>
        <w:t xml:space="preserve"> accuracy.</w:t>
      </w:r>
    </w:p>
    <w:p w14:paraId="0BA61427" w14:textId="77777777" w:rsidR="00B9436B" w:rsidRDefault="00E63878">
      <w:pPr>
        <w:numPr>
          <w:ilvl w:val="0"/>
          <w:numId w:val="4"/>
        </w:numPr>
      </w:pPr>
      <w:r>
        <w:rPr>
          <w:b/>
        </w:rPr>
        <w:t>Precision</w:t>
      </w:r>
      <w:r>
        <w:t xml:space="preserve">: It demonstrated a precision of </w:t>
      </w:r>
      <w:r>
        <w:rPr>
          <w:b/>
        </w:rPr>
        <w:t>93.00%</w:t>
      </w:r>
      <w:r>
        <w:t>.</w:t>
      </w:r>
    </w:p>
    <w:p w14:paraId="0BA61428" w14:textId="77777777" w:rsidR="00B9436B" w:rsidRDefault="00E63878">
      <w:pPr>
        <w:numPr>
          <w:ilvl w:val="0"/>
          <w:numId w:val="4"/>
        </w:numPr>
      </w:pPr>
      <w:r>
        <w:rPr>
          <w:b/>
        </w:rPr>
        <w:t>Recall</w:t>
      </w:r>
      <w:r>
        <w:t xml:space="preserve">: The recall rate was </w:t>
      </w:r>
      <w:r>
        <w:rPr>
          <w:b/>
        </w:rPr>
        <w:t>85.00%</w:t>
      </w:r>
      <w:r>
        <w:t>.</w:t>
      </w:r>
    </w:p>
    <w:p w14:paraId="0BA61429" w14:textId="77777777" w:rsidR="00B9436B" w:rsidRDefault="00E63878">
      <w:pPr>
        <w:numPr>
          <w:ilvl w:val="0"/>
          <w:numId w:val="4"/>
        </w:numPr>
        <w:spacing w:after="240"/>
      </w:pPr>
      <w:r>
        <w:rPr>
          <w:b/>
        </w:rPr>
        <w:t>F1-Score</w:t>
      </w:r>
      <w:r>
        <w:t xml:space="preserve">: The F1-score stood at </w:t>
      </w:r>
      <w:r>
        <w:rPr>
          <w:b/>
        </w:rPr>
        <w:t>89.00%</w:t>
      </w:r>
      <w:r>
        <w:t>.</w:t>
      </w:r>
    </w:p>
    <w:p w14:paraId="0BA6142A" w14:textId="77777777" w:rsidR="00B9436B" w:rsidRPr="000A3858" w:rsidRDefault="00E63878" w:rsidP="000A3858">
      <w:pPr>
        <w:pStyle w:val="Heading2"/>
        <w:keepNext w:val="0"/>
        <w:keepLines w:val="0"/>
        <w:spacing w:after="80"/>
        <w:rPr>
          <w:b/>
          <w:sz w:val="34"/>
          <w:szCs w:val="34"/>
        </w:rPr>
      </w:pPr>
      <w:bookmarkStart w:id="73" w:name="_7b7nn3cna9p1" w:colFirst="0" w:colLast="0"/>
      <w:bookmarkStart w:id="74" w:name="_Toc162893878"/>
      <w:bookmarkStart w:id="75" w:name="_Toc162894089"/>
      <w:bookmarkStart w:id="76" w:name="_Toc162908494"/>
      <w:bookmarkEnd w:id="73"/>
      <w:r w:rsidRPr="000A3858">
        <w:rPr>
          <w:b/>
          <w:sz w:val="34"/>
          <w:szCs w:val="34"/>
        </w:rPr>
        <w:t>5.2 Key Findings</w:t>
      </w:r>
      <w:bookmarkEnd w:id="74"/>
      <w:bookmarkEnd w:id="75"/>
      <w:bookmarkEnd w:id="76"/>
    </w:p>
    <w:p w14:paraId="0BA6142B" w14:textId="77777777" w:rsidR="00B9436B" w:rsidRDefault="00E63878">
      <w:pPr>
        <w:spacing w:before="240" w:after="240"/>
      </w:pPr>
      <w:r>
        <w:t xml:space="preserve">The analysis revealed a clear advantage for the </w:t>
      </w:r>
      <w:proofErr w:type="spellStart"/>
      <w:r>
        <w:rPr>
          <w:b/>
        </w:rPr>
        <w:t>RandomForestClassifier</w:t>
      </w:r>
      <w:proofErr w:type="spellEnd"/>
      <w:r>
        <w:t xml:space="preserve"> over logistic regression. This underscores the importance of exploring diverse algorithms when tackling fraud detection tasks.</w:t>
      </w:r>
    </w:p>
    <w:p w14:paraId="0BA6142C" w14:textId="77777777" w:rsidR="00B9436B" w:rsidRPr="000A3858" w:rsidRDefault="00E63878" w:rsidP="000A3858">
      <w:pPr>
        <w:pStyle w:val="Heading2"/>
        <w:keepNext w:val="0"/>
        <w:keepLines w:val="0"/>
        <w:spacing w:after="80"/>
        <w:rPr>
          <w:b/>
          <w:sz w:val="34"/>
          <w:szCs w:val="34"/>
        </w:rPr>
      </w:pPr>
      <w:bookmarkStart w:id="77" w:name="_31851vh9ioyq" w:colFirst="0" w:colLast="0"/>
      <w:bookmarkStart w:id="78" w:name="_Toc162893879"/>
      <w:bookmarkStart w:id="79" w:name="_Toc162894090"/>
      <w:bookmarkStart w:id="80" w:name="_Toc162908495"/>
      <w:bookmarkEnd w:id="77"/>
      <w:r w:rsidRPr="000A3858">
        <w:rPr>
          <w:b/>
          <w:sz w:val="34"/>
          <w:szCs w:val="34"/>
        </w:rPr>
        <w:t>5.3 Limitations</w:t>
      </w:r>
      <w:bookmarkEnd w:id="78"/>
      <w:bookmarkEnd w:id="79"/>
      <w:bookmarkEnd w:id="80"/>
    </w:p>
    <w:p w14:paraId="0BA6142D" w14:textId="7FDBEAA2" w:rsidR="00B9436B" w:rsidRDefault="00E63878">
      <w:pPr>
        <w:spacing w:before="240" w:after="240"/>
      </w:pPr>
      <w:r>
        <w:t xml:space="preserve">During the project, we encountered a few </w:t>
      </w:r>
      <w:proofErr w:type="gramStart"/>
      <w:r>
        <w:t>limitation</w:t>
      </w:r>
      <w:proofErr w:type="gramEnd"/>
      <w:r>
        <w:t>:</w:t>
      </w:r>
    </w:p>
    <w:p w14:paraId="0BA6142F" w14:textId="77777777" w:rsidR="00B9436B" w:rsidRDefault="00E63878">
      <w:pPr>
        <w:numPr>
          <w:ilvl w:val="0"/>
          <w:numId w:val="3"/>
        </w:numPr>
        <w:spacing w:after="240"/>
      </w:pPr>
      <w:r>
        <w:rPr>
          <w:b/>
        </w:rPr>
        <w:t>Class Imbalance</w:t>
      </w:r>
      <w:r>
        <w:t>: Addressing class imbalance issues is crucial for robust fraud detection.</w:t>
      </w:r>
    </w:p>
    <w:p w14:paraId="0BA61430" w14:textId="77777777" w:rsidR="00B9436B" w:rsidRPr="000A3858" w:rsidRDefault="00E63878" w:rsidP="000A3858">
      <w:pPr>
        <w:pStyle w:val="Heading1"/>
        <w:keepNext w:val="0"/>
        <w:keepLines w:val="0"/>
        <w:spacing w:before="480"/>
        <w:rPr>
          <w:b/>
          <w:sz w:val="46"/>
          <w:szCs w:val="46"/>
        </w:rPr>
      </w:pPr>
      <w:bookmarkStart w:id="81" w:name="_z413x7yg1gay" w:colFirst="0" w:colLast="0"/>
      <w:bookmarkStart w:id="82" w:name="_Toc162893880"/>
      <w:bookmarkStart w:id="83" w:name="_Toc162894091"/>
      <w:bookmarkStart w:id="84" w:name="_Toc162908496"/>
      <w:bookmarkEnd w:id="81"/>
      <w:r w:rsidRPr="000A3858">
        <w:rPr>
          <w:b/>
          <w:sz w:val="46"/>
          <w:szCs w:val="46"/>
        </w:rPr>
        <w:t>6. Conclusion and Recommendations</w:t>
      </w:r>
      <w:bookmarkEnd w:id="82"/>
      <w:bookmarkEnd w:id="83"/>
      <w:bookmarkEnd w:id="84"/>
    </w:p>
    <w:p w14:paraId="0BA61431" w14:textId="77777777" w:rsidR="00B9436B" w:rsidRPr="000A3858" w:rsidRDefault="00E63878" w:rsidP="000A3858">
      <w:pPr>
        <w:pStyle w:val="Heading2"/>
        <w:keepNext w:val="0"/>
        <w:keepLines w:val="0"/>
        <w:spacing w:after="80"/>
        <w:rPr>
          <w:b/>
          <w:sz w:val="34"/>
          <w:szCs w:val="34"/>
        </w:rPr>
      </w:pPr>
      <w:bookmarkStart w:id="85" w:name="_besla68n40nb" w:colFirst="0" w:colLast="0"/>
      <w:bookmarkStart w:id="86" w:name="_Toc162893881"/>
      <w:bookmarkStart w:id="87" w:name="_Toc162894092"/>
      <w:bookmarkStart w:id="88" w:name="_Toc162908497"/>
      <w:bookmarkEnd w:id="85"/>
      <w:r w:rsidRPr="000A3858">
        <w:rPr>
          <w:b/>
          <w:sz w:val="34"/>
          <w:szCs w:val="34"/>
        </w:rPr>
        <w:t>6.1 Conclusion</w:t>
      </w:r>
      <w:bookmarkEnd w:id="86"/>
      <w:bookmarkEnd w:id="87"/>
      <w:bookmarkEnd w:id="88"/>
    </w:p>
    <w:p w14:paraId="0BA61435" w14:textId="48AC9C1B" w:rsidR="00B9436B" w:rsidRDefault="00E63878" w:rsidP="00B1579F">
      <w:pPr>
        <w:spacing w:before="240" w:after="240"/>
      </w:pPr>
      <w:r>
        <w:t xml:space="preserve">The </w:t>
      </w:r>
      <w:proofErr w:type="spellStart"/>
      <w:r>
        <w:rPr>
          <w:b/>
        </w:rPr>
        <w:t>RandomForestClassifier</w:t>
      </w:r>
      <w:proofErr w:type="spellEnd"/>
      <w:r>
        <w:t xml:space="preserve"> model demonstrated exceptional accuracy and effectiveness in credit card fraud detection, surpassing the logistic regression model.</w:t>
      </w:r>
      <w:bookmarkStart w:id="89" w:name="_munpdcjfa2b" w:colFirst="0" w:colLast="0"/>
      <w:bookmarkEnd w:id="89"/>
    </w:p>
    <w:p w14:paraId="0BA61436" w14:textId="77777777" w:rsidR="00B9436B" w:rsidRDefault="00B9436B"/>
    <w:sectPr w:rsidR="00B9436B" w:rsidSect="00F1032D">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C5F7" w14:textId="77777777" w:rsidR="001911B2" w:rsidRDefault="001911B2">
      <w:pPr>
        <w:spacing w:line="240" w:lineRule="auto"/>
      </w:pPr>
      <w:r>
        <w:separator/>
      </w:r>
    </w:p>
  </w:endnote>
  <w:endnote w:type="continuationSeparator" w:id="0">
    <w:p w14:paraId="523ECAE9" w14:textId="77777777" w:rsidR="001911B2" w:rsidRDefault="00191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9230B" w14:paraId="15D86619" w14:textId="77777777" w:rsidTr="00B45821">
      <w:trPr>
        <w:trHeight w:hRule="exact" w:val="70"/>
        <w:jc w:val="center"/>
      </w:trPr>
      <w:tc>
        <w:tcPr>
          <w:tcW w:w="4686" w:type="dxa"/>
          <w:shd w:val="clear" w:color="auto" w:fill="4F81BD" w:themeFill="accent1"/>
          <w:tcMar>
            <w:top w:w="0" w:type="dxa"/>
            <w:bottom w:w="0" w:type="dxa"/>
          </w:tcMar>
        </w:tcPr>
        <w:p w14:paraId="7A41B7A4" w14:textId="77777777" w:rsidR="00A9230B" w:rsidRDefault="00A9230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462F0B7C" w14:textId="77777777" w:rsidR="00A9230B" w:rsidRDefault="00A9230B">
          <w:pPr>
            <w:pStyle w:val="Header"/>
            <w:tabs>
              <w:tab w:val="clear" w:pos="4680"/>
              <w:tab w:val="clear" w:pos="9360"/>
            </w:tabs>
            <w:jc w:val="right"/>
            <w:rPr>
              <w:caps/>
              <w:sz w:val="18"/>
            </w:rPr>
          </w:pPr>
        </w:p>
      </w:tc>
    </w:tr>
    <w:tr w:rsidR="00A9230B" w14:paraId="385923F2" w14:textId="77777777">
      <w:trPr>
        <w:jc w:val="center"/>
      </w:trPr>
      <w:sdt>
        <w:sdtPr>
          <w:rPr>
            <w:caps/>
            <w:color w:val="808080" w:themeColor="background1" w:themeShade="80"/>
            <w:sz w:val="32"/>
            <w:szCs w:val="32"/>
          </w:rPr>
          <w:alias w:val="Author"/>
          <w:tag w:val=""/>
          <w:id w:val="1534151868"/>
          <w:placeholder>
            <w:docPart w:val="29AA075B73A54911975810A7CB45B8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D17C97" w14:textId="24E6084B" w:rsidR="00A9230B" w:rsidRPr="00B45821" w:rsidRDefault="00A9230B">
              <w:pPr>
                <w:pStyle w:val="Footer"/>
                <w:tabs>
                  <w:tab w:val="clear" w:pos="4680"/>
                  <w:tab w:val="clear" w:pos="9360"/>
                </w:tabs>
                <w:rPr>
                  <w:caps/>
                  <w:color w:val="808080" w:themeColor="background1" w:themeShade="80"/>
                  <w:sz w:val="32"/>
                  <w:szCs w:val="32"/>
                </w:rPr>
              </w:pPr>
              <w:r w:rsidRPr="00B45821">
                <w:rPr>
                  <w:caps/>
                  <w:color w:val="808080" w:themeColor="background1" w:themeShade="80"/>
                  <w:sz w:val="32"/>
                  <w:szCs w:val="32"/>
                </w:rPr>
                <w:t>Hardi Nagaria</w:t>
              </w:r>
            </w:p>
          </w:tc>
        </w:sdtContent>
      </w:sdt>
      <w:tc>
        <w:tcPr>
          <w:tcW w:w="4674" w:type="dxa"/>
          <w:shd w:val="clear" w:color="auto" w:fill="auto"/>
          <w:vAlign w:val="center"/>
        </w:tcPr>
        <w:p w14:paraId="64A56679" w14:textId="77777777" w:rsidR="00A9230B" w:rsidRDefault="00A9230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BA6143E" w14:textId="6AC748D3" w:rsidR="00B9436B" w:rsidRPr="00A9230B" w:rsidRDefault="00B9436B" w:rsidP="00F27D8C">
    <w:pPr>
      <w:spacing w:after="60"/>
      <w:rPr>
        <w:ins w:id="92" w:author="hardi nagaria" w:date="2024-03-29T17:43:00Z"/>
        <w:color w:val="0F243E" w:themeColor="text2" w:themeShade="8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6EA9" w14:textId="77777777" w:rsidR="001911B2" w:rsidRDefault="001911B2">
      <w:pPr>
        <w:spacing w:line="240" w:lineRule="auto"/>
      </w:pPr>
      <w:r>
        <w:separator/>
      </w:r>
    </w:p>
  </w:footnote>
  <w:footnote w:type="continuationSeparator" w:id="0">
    <w:p w14:paraId="0EFE719C" w14:textId="77777777" w:rsidR="001911B2" w:rsidRDefault="00191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143A" w14:textId="77777777" w:rsidR="00B9436B" w:rsidRPr="003E0853" w:rsidRDefault="00E63878" w:rsidP="003E0853">
    <w:pPr>
      <w:pStyle w:val="Subtitle"/>
      <w:rPr>
        <w:color w:val="0F243E" w:themeColor="text2" w:themeShade="80"/>
        <w:rPrChange w:id="90" w:author="hardi nagaria" w:date="2024-03-29T17:46:00Z">
          <w:rPr>
            <w:color w:val="111111"/>
            <w:sz w:val="24"/>
            <w:szCs w:val="24"/>
          </w:rPr>
        </w:rPrChange>
      </w:rPr>
    </w:pPr>
    <w:r w:rsidRPr="003E0853">
      <w:rPr>
        <w:color w:val="0F243E" w:themeColor="text2" w:themeShade="80"/>
        <w:rPrChange w:id="91" w:author="hardi nagaria" w:date="2024-03-29T17:46:00Z">
          <w:rPr>
            <w:color w:val="111111"/>
            <w:sz w:val="24"/>
            <w:szCs w:val="24"/>
          </w:rPr>
        </w:rPrChange>
      </w:rPr>
      <w:t>CREDIT CARD FRAUD DETECTION</w:t>
    </w:r>
  </w:p>
  <w:p w14:paraId="0BA6143B" w14:textId="77777777" w:rsidR="00B9436B" w:rsidRDefault="00B943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682"/>
    <w:multiLevelType w:val="multilevel"/>
    <w:tmpl w:val="7F7AD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B87699"/>
    <w:multiLevelType w:val="multilevel"/>
    <w:tmpl w:val="5E0A2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C8A4A3E"/>
    <w:multiLevelType w:val="multilevel"/>
    <w:tmpl w:val="D8421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D4D4F92"/>
    <w:multiLevelType w:val="multilevel"/>
    <w:tmpl w:val="BF18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58026863">
    <w:abstractNumId w:val="3"/>
  </w:num>
  <w:num w:numId="2" w16cid:durableId="1898587784">
    <w:abstractNumId w:val="2"/>
  </w:num>
  <w:num w:numId="3" w16cid:durableId="1670062632">
    <w:abstractNumId w:val="1"/>
  </w:num>
  <w:num w:numId="4" w16cid:durableId="106221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36B"/>
    <w:rsid w:val="00076342"/>
    <w:rsid w:val="000927AC"/>
    <w:rsid w:val="000A3858"/>
    <w:rsid w:val="000B7C2D"/>
    <w:rsid w:val="001911B2"/>
    <w:rsid w:val="00246CED"/>
    <w:rsid w:val="002850C4"/>
    <w:rsid w:val="002E6F49"/>
    <w:rsid w:val="00330471"/>
    <w:rsid w:val="00364CCD"/>
    <w:rsid w:val="003E0853"/>
    <w:rsid w:val="004E4A86"/>
    <w:rsid w:val="00510EA9"/>
    <w:rsid w:val="00533821"/>
    <w:rsid w:val="00543AAE"/>
    <w:rsid w:val="005E49CD"/>
    <w:rsid w:val="00684CD3"/>
    <w:rsid w:val="0082676D"/>
    <w:rsid w:val="00863A09"/>
    <w:rsid w:val="00A9230B"/>
    <w:rsid w:val="00B1579F"/>
    <w:rsid w:val="00B45821"/>
    <w:rsid w:val="00B91A1A"/>
    <w:rsid w:val="00B9436B"/>
    <w:rsid w:val="00BC31FA"/>
    <w:rsid w:val="00C90BBE"/>
    <w:rsid w:val="00CD55A5"/>
    <w:rsid w:val="00D86369"/>
    <w:rsid w:val="00E15697"/>
    <w:rsid w:val="00E63878"/>
    <w:rsid w:val="00E76E1A"/>
    <w:rsid w:val="00EB2971"/>
    <w:rsid w:val="00EF3F0A"/>
    <w:rsid w:val="00F02D26"/>
    <w:rsid w:val="00F1032D"/>
    <w:rsid w:val="00F27D8C"/>
    <w:rsid w:val="00F70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613B5"/>
  <w15:docId w15:val="{2AD0BA73-43B8-43CA-B52A-8535DD02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02D2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2D26"/>
    <w:pPr>
      <w:spacing w:after="100"/>
    </w:pPr>
  </w:style>
  <w:style w:type="paragraph" w:styleId="TOC2">
    <w:name w:val="toc 2"/>
    <w:basedOn w:val="Normal"/>
    <w:next w:val="Normal"/>
    <w:autoRedefine/>
    <w:uiPriority w:val="39"/>
    <w:unhideWhenUsed/>
    <w:rsid w:val="00F02D26"/>
    <w:pPr>
      <w:spacing w:after="100"/>
      <w:ind w:left="220"/>
    </w:pPr>
  </w:style>
  <w:style w:type="paragraph" w:styleId="TOC3">
    <w:name w:val="toc 3"/>
    <w:basedOn w:val="Normal"/>
    <w:next w:val="Normal"/>
    <w:autoRedefine/>
    <w:uiPriority w:val="39"/>
    <w:unhideWhenUsed/>
    <w:rsid w:val="00F02D26"/>
    <w:pPr>
      <w:spacing w:after="100"/>
      <w:ind w:left="440"/>
    </w:pPr>
  </w:style>
  <w:style w:type="character" w:styleId="Hyperlink">
    <w:name w:val="Hyperlink"/>
    <w:basedOn w:val="DefaultParagraphFont"/>
    <w:uiPriority w:val="99"/>
    <w:unhideWhenUsed/>
    <w:rsid w:val="00F02D26"/>
    <w:rPr>
      <w:color w:val="0000FF" w:themeColor="hyperlink"/>
      <w:u w:val="single"/>
    </w:rPr>
  </w:style>
  <w:style w:type="paragraph" w:styleId="Header">
    <w:name w:val="header"/>
    <w:basedOn w:val="Normal"/>
    <w:link w:val="HeaderChar"/>
    <w:uiPriority w:val="99"/>
    <w:unhideWhenUsed/>
    <w:rsid w:val="000A3858"/>
    <w:pPr>
      <w:tabs>
        <w:tab w:val="center" w:pos="4680"/>
        <w:tab w:val="right" w:pos="9360"/>
      </w:tabs>
      <w:spacing w:line="240" w:lineRule="auto"/>
    </w:pPr>
  </w:style>
  <w:style w:type="character" w:customStyle="1" w:styleId="HeaderChar">
    <w:name w:val="Header Char"/>
    <w:basedOn w:val="DefaultParagraphFont"/>
    <w:link w:val="Header"/>
    <w:uiPriority w:val="99"/>
    <w:rsid w:val="000A3858"/>
  </w:style>
  <w:style w:type="paragraph" w:styleId="Footer">
    <w:name w:val="footer"/>
    <w:basedOn w:val="Normal"/>
    <w:link w:val="FooterChar"/>
    <w:uiPriority w:val="99"/>
    <w:unhideWhenUsed/>
    <w:rsid w:val="000A3858"/>
    <w:pPr>
      <w:tabs>
        <w:tab w:val="center" w:pos="4680"/>
        <w:tab w:val="right" w:pos="9360"/>
      </w:tabs>
      <w:spacing w:line="240" w:lineRule="auto"/>
    </w:pPr>
  </w:style>
  <w:style w:type="character" w:customStyle="1" w:styleId="FooterChar">
    <w:name w:val="Footer Char"/>
    <w:basedOn w:val="DefaultParagraphFont"/>
    <w:link w:val="Footer"/>
    <w:uiPriority w:val="99"/>
    <w:rsid w:val="000A3858"/>
  </w:style>
  <w:style w:type="paragraph" w:styleId="NoSpacing">
    <w:name w:val="No Spacing"/>
    <w:link w:val="NoSpacingChar"/>
    <w:uiPriority w:val="1"/>
    <w:qFormat/>
    <w:rsid w:val="00F1032D"/>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1032D"/>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AA075B73A54911975810A7CB45B861"/>
        <w:category>
          <w:name w:val="General"/>
          <w:gallery w:val="placeholder"/>
        </w:category>
        <w:types>
          <w:type w:val="bbPlcHdr"/>
        </w:types>
        <w:behaviors>
          <w:behavior w:val="content"/>
        </w:behaviors>
        <w:guid w:val="{0B6E4756-3FDD-4C5D-B7DB-EFC8292E761A}"/>
      </w:docPartPr>
      <w:docPartBody>
        <w:p w:rsidR="00132F33" w:rsidRDefault="00132F33" w:rsidP="00132F33">
          <w:pPr>
            <w:pStyle w:val="29AA075B73A54911975810A7CB45B86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33"/>
    <w:rsid w:val="00132F33"/>
    <w:rsid w:val="00EE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F33"/>
    <w:rPr>
      <w:color w:val="808080"/>
    </w:rPr>
  </w:style>
  <w:style w:type="paragraph" w:customStyle="1" w:styleId="29AA075B73A54911975810A7CB45B861">
    <w:name w:val="29AA075B73A54911975810A7CB45B861"/>
    <w:rsid w:val="00132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1A189-E8D3-4E10-BA2C-96767E3D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creator>Hardi Nagaria</dc:creator>
  <cp:lastModifiedBy>Bhautik Ardeshana</cp:lastModifiedBy>
  <cp:revision>16</cp:revision>
  <cp:lastPrinted>2024-04-01T18:38:00Z</cp:lastPrinted>
  <dcterms:created xsi:type="dcterms:W3CDTF">2024-04-01T15:31:00Z</dcterms:created>
  <dcterms:modified xsi:type="dcterms:W3CDTF">2024-04-01T18:38:00Z</dcterms:modified>
</cp:coreProperties>
</file>